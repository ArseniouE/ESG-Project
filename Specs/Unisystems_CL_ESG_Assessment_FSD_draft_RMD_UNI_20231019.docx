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0C726" w14:textId="4C45A6E5" w:rsidR="00BE2CB4" w:rsidRPr="00B82C02" w:rsidRDefault="004D0894" w:rsidP="00BE2CB4">
      <w:pPr>
        <w:pStyle w:val="Date"/>
        <w:spacing w:before="0" w:after="0"/>
      </w:pPr>
      <w:r>
        <w:t>OCTOBER</w:t>
      </w:r>
      <w:r w:rsidR="00BE2CB4">
        <w:t xml:space="preserve"> 202</w:t>
      </w:r>
      <w:r>
        <w:t>3</w:t>
      </w:r>
    </w:p>
    <w:p w14:paraId="74D4AB68" w14:textId="77777777" w:rsidR="00BE2CB4" w:rsidRPr="00B82C02" w:rsidRDefault="00BE2CB4" w:rsidP="00BE2CB4">
      <w:pPr>
        <w:pStyle w:val="Date"/>
        <w:spacing w:before="0" w:after="0"/>
        <w:rPr>
          <w:rFonts w:asciiTheme="minorHAnsi" w:hAnsiTheme="minorHAnsi" w:cstheme="minorHAnsi"/>
        </w:rPr>
      </w:pPr>
    </w:p>
    <w:p w14:paraId="12DDA4E0" w14:textId="77777777" w:rsidR="00334535" w:rsidRDefault="00BE2CB4" w:rsidP="00BE2CB4">
      <w:pPr>
        <w:pStyle w:val="Version"/>
        <w:outlineLvl w:val="9"/>
        <w:rPr>
          <w:rFonts w:asciiTheme="minorHAnsi" w:hAnsiTheme="minorHAnsi" w:cstheme="minorHAnsi"/>
          <w:i w:val="0"/>
          <w:color w:val="009BFF"/>
          <w:sz w:val="60"/>
          <w:lang w:val="en-GB"/>
        </w:rPr>
      </w:pPr>
      <w:r>
        <w:rPr>
          <w:rFonts w:asciiTheme="minorHAnsi" w:hAnsiTheme="minorHAnsi" w:cstheme="minorHAnsi"/>
          <w:i w:val="0"/>
          <w:color w:val="009BFF"/>
          <w:sz w:val="60"/>
          <w:lang w:val="en-GB"/>
        </w:rPr>
        <w:t xml:space="preserve">Alpha Bank </w:t>
      </w:r>
    </w:p>
    <w:p w14:paraId="1DC0B43D" w14:textId="4152719E" w:rsidR="00BE2CB4" w:rsidRDefault="00380C95" w:rsidP="00BE2CB4">
      <w:pPr>
        <w:pStyle w:val="Version"/>
        <w:outlineLvl w:val="9"/>
        <w:rPr>
          <w:rFonts w:asciiTheme="minorHAnsi" w:hAnsiTheme="minorHAnsi" w:cstheme="minorHAnsi"/>
          <w:i w:val="0"/>
          <w:color w:val="009BFF"/>
          <w:sz w:val="60"/>
          <w:lang w:val="en-GB"/>
        </w:rPr>
      </w:pPr>
      <w:r>
        <w:rPr>
          <w:rFonts w:asciiTheme="minorHAnsi" w:hAnsiTheme="minorHAnsi" w:cstheme="minorHAnsi"/>
          <w:i w:val="0"/>
          <w:color w:val="009BFF"/>
          <w:sz w:val="60"/>
        </w:rPr>
        <w:t xml:space="preserve">Credit Lens </w:t>
      </w:r>
      <w:r w:rsidR="00334535">
        <w:rPr>
          <w:rFonts w:asciiTheme="minorHAnsi" w:hAnsiTheme="minorHAnsi" w:cstheme="minorHAnsi"/>
          <w:i w:val="0"/>
          <w:color w:val="009BFF"/>
          <w:sz w:val="60"/>
        </w:rPr>
        <w:t xml:space="preserve">- </w:t>
      </w:r>
      <w:r w:rsidR="004D0894">
        <w:rPr>
          <w:rFonts w:asciiTheme="minorHAnsi" w:hAnsiTheme="minorHAnsi" w:cstheme="minorHAnsi"/>
          <w:i w:val="0"/>
          <w:color w:val="009BFF"/>
          <w:sz w:val="60"/>
        </w:rPr>
        <w:t xml:space="preserve">ESG </w:t>
      </w:r>
      <w:r w:rsidR="00334535">
        <w:rPr>
          <w:rFonts w:asciiTheme="minorHAnsi" w:hAnsiTheme="minorHAnsi" w:cstheme="minorHAnsi"/>
          <w:i w:val="0"/>
          <w:color w:val="009BFF"/>
          <w:sz w:val="60"/>
        </w:rPr>
        <w:t xml:space="preserve">Obligor </w:t>
      </w:r>
      <w:r>
        <w:rPr>
          <w:rFonts w:asciiTheme="minorHAnsi" w:hAnsiTheme="minorHAnsi" w:cstheme="minorHAnsi"/>
          <w:i w:val="0"/>
          <w:color w:val="009BFF"/>
          <w:sz w:val="60"/>
        </w:rPr>
        <w:t>Assessment</w:t>
      </w:r>
    </w:p>
    <w:p w14:paraId="04CF3A97" w14:textId="77777777" w:rsidR="00BE2CB4" w:rsidRPr="00372ABD" w:rsidRDefault="00BE2CB4" w:rsidP="00BE2CB4">
      <w:pPr>
        <w:pStyle w:val="Version"/>
        <w:outlineLvl w:val="9"/>
        <w:rPr>
          <w:rFonts w:asciiTheme="minorHAnsi" w:hAnsiTheme="minorHAnsi" w:cstheme="minorHAnsi"/>
          <w:i w:val="0"/>
          <w:color w:val="009BFF"/>
          <w:sz w:val="60"/>
          <w:lang w:val="en-GB"/>
        </w:rPr>
      </w:pPr>
      <w:r w:rsidRPr="00372ABD">
        <w:rPr>
          <w:rFonts w:asciiTheme="minorHAnsi" w:hAnsiTheme="minorHAnsi" w:cstheme="minorHAnsi"/>
          <w:i w:val="0"/>
          <w:color w:val="009BFF"/>
          <w:sz w:val="60"/>
          <w:lang w:val="en-GB"/>
        </w:rPr>
        <w:t>Functional Specifications Document</w:t>
      </w:r>
    </w:p>
    <w:p w14:paraId="1D076FB3" w14:textId="77777777" w:rsidR="00BE2CB4" w:rsidRPr="00372ABD" w:rsidRDefault="00BE2CB4" w:rsidP="00BE2CB4">
      <w:pPr>
        <w:pStyle w:val="Version"/>
        <w:outlineLvl w:val="9"/>
        <w:rPr>
          <w:rFonts w:asciiTheme="minorHAnsi" w:hAnsiTheme="minorHAnsi" w:cstheme="minorHAnsi"/>
        </w:rPr>
      </w:pPr>
    </w:p>
    <w:p w14:paraId="4154EC63" w14:textId="77777777" w:rsidR="00BE2CB4" w:rsidRPr="00372ABD" w:rsidRDefault="00BE2CB4" w:rsidP="00BE2CB4">
      <w:pPr>
        <w:pStyle w:val="Version"/>
        <w:tabs>
          <w:tab w:val="left" w:pos="5250"/>
        </w:tabs>
        <w:outlineLvl w:val="9"/>
        <w:rPr>
          <w:rFonts w:asciiTheme="minorHAnsi" w:hAnsiTheme="minorHAnsi" w:cstheme="minorHAnsi"/>
          <w:i w:val="0"/>
        </w:rPr>
      </w:pPr>
      <w:bookmarkStart w:id="0" w:name="_Toc463861099"/>
      <w:r w:rsidRPr="00372ABD">
        <w:rPr>
          <w:rFonts w:asciiTheme="minorHAnsi" w:hAnsiTheme="minorHAnsi" w:cstheme="minorHAnsi"/>
          <w:i w:val="0"/>
        </w:rPr>
        <w:t xml:space="preserve">Prepared for </w:t>
      </w:r>
      <w:bookmarkEnd w:id="0"/>
      <w:r w:rsidRPr="00372ABD">
        <w:rPr>
          <w:rFonts w:asciiTheme="minorHAnsi" w:hAnsiTheme="minorHAnsi" w:cstheme="minorHAnsi"/>
          <w:i w:val="0"/>
        </w:rPr>
        <w:t>Alpha Bank</w:t>
      </w:r>
    </w:p>
    <w:p w14:paraId="71FD5AF1" w14:textId="77777777" w:rsidR="00BE2CB4" w:rsidRPr="00372ABD" w:rsidRDefault="00BE2CB4" w:rsidP="00BE2CB4">
      <w:pPr>
        <w:pStyle w:val="Version"/>
        <w:tabs>
          <w:tab w:val="left" w:pos="5250"/>
        </w:tabs>
        <w:outlineLvl w:val="9"/>
        <w:rPr>
          <w:rFonts w:asciiTheme="minorHAnsi" w:hAnsiTheme="minorHAnsi" w:cstheme="minorHAnsi"/>
          <w:i w:val="0"/>
        </w:rPr>
      </w:pPr>
    </w:p>
    <w:p w14:paraId="1F96CC9C" w14:textId="77777777" w:rsidR="00BE2CB4" w:rsidRPr="00372ABD" w:rsidRDefault="00BE2CB4" w:rsidP="00BE2CB4">
      <w:pPr>
        <w:pStyle w:val="Version"/>
        <w:tabs>
          <w:tab w:val="left" w:pos="5250"/>
        </w:tabs>
        <w:outlineLvl w:val="9"/>
        <w:rPr>
          <w:rFonts w:asciiTheme="minorHAnsi" w:hAnsiTheme="minorHAnsi" w:cstheme="minorHAnsi"/>
          <w:i w:val="0"/>
        </w:rPr>
      </w:pPr>
      <w:r w:rsidRPr="00372ABD">
        <w:rPr>
          <w:rFonts w:asciiTheme="minorHAnsi" w:hAnsiTheme="minorHAnsi" w:cstheme="minorHAnsi"/>
          <w:i w:val="0"/>
        </w:rPr>
        <w:tab/>
      </w:r>
    </w:p>
    <w:p w14:paraId="7734364A" w14:textId="77777777" w:rsidR="00BE2CB4" w:rsidRPr="00203C76" w:rsidRDefault="00BE2CB4" w:rsidP="00BE2CB4">
      <w:pPr>
        <w:pStyle w:val="Version"/>
        <w:jc w:val="right"/>
        <w:outlineLvl w:val="9"/>
        <w:rPr>
          <w:i w:val="0"/>
        </w:rPr>
      </w:pPr>
      <w:r>
        <w:rPr>
          <w:noProof/>
          <w:lang w:val="el-GR" w:eastAsia="el-GR"/>
        </w:rPr>
        <w:drawing>
          <wp:anchor distT="0" distB="0" distL="114300" distR="114300" simplePos="0" relativeHeight="251669504" behindDoc="0" locked="0" layoutInCell="1" allowOverlap="1" wp14:anchorId="73D02136" wp14:editId="12970D2E">
            <wp:simplePos x="0" y="0"/>
            <wp:positionH relativeFrom="column">
              <wp:posOffset>4137660</wp:posOffset>
            </wp:positionH>
            <wp:positionV relativeFrom="paragraph">
              <wp:posOffset>208280</wp:posOffset>
            </wp:positionV>
            <wp:extent cx="1437005" cy="1437005"/>
            <wp:effectExtent l="0" t="0" r="0" b="0"/>
            <wp:wrapNone/>
            <wp:docPr id="24" name="Picture 2" descr="A picture containing drawing&#10;&#10;Description automatically generated">
              <a:extLst xmlns:a="http://schemas.openxmlformats.org/drawingml/2006/main">
                <a:ext uri="{FF2B5EF4-FFF2-40B4-BE49-F238E27FC236}">
                  <a16:creationId xmlns:a16="http://schemas.microsoft.com/office/drawing/2014/main" id="{54761666-B4F9-4709-898D-DF9DA4534A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drawing&#10;&#10;Description automatically generated">
                      <a:extLst>
                        <a:ext uri="{FF2B5EF4-FFF2-40B4-BE49-F238E27FC236}">
                          <a16:creationId xmlns:a16="http://schemas.microsoft.com/office/drawing/2014/main" id="{54761666-B4F9-4709-898D-DF9DA4534A6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437005" cy="1437005"/>
                    </a:xfrm>
                    <a:prstGeom prst="rect">
                      <a:avLst/>
                    </a:prstGeom>
                  </pic:spPr>
                </pic:pic>
              </a:graphicData>
            </a:graphic>
          </wp:anchor>
        </w:drawing>
      </w:r>
    </w:p>
    <w:p w14:paraId="2913A8E0" w14:textId="77777777" w:rsidR="00BE2CB4" w:rsidRPr="00985956" w:rsidRDefault="00BE2CB4" w:rsidP="00BE2CB4">
      <w:pPr>
        <w:spacing w:before="200" w:after="100"/>
        <w:rPr>
          <w:lang w:val="en-US"/>
        </w:rPr>
      </w:pPr>
    </w:p>
    <w:p w14:paraId="724253BE" w14:textId="77777777" w:rsidR="00BE2CB4" w:rsidRPr="00985956" w:rsidRDefault="00BE2CB4" w:rsidP="00BE2CB4">
      <w:pPr>
        <w:rPr>
          <w:lang w:val="en-US"/>
        </w:rPr>
      </w:pPr>
    </w:p>
    <w:p w14:paraId="75938CF7" w14:textId="77777777" w:rsidR="00BE2CB4" w:rsidRPr="00985956" w:rsidRDefault="00BE2CB4" w:rsidP="00BE2CB4">
      <w:pPr>
        <w:rPr>
          <w:lang w:val="en-US"/>
        </w:rPr>
      </w:pPr>
    </w:p>
    <w:p w14:paraId="3893E421" w14:textId="77777777" w:rsidR="00BE2CB4" w:rsidRPr="00985956" w:rsidRDefault="00BE2CB4" w:rsidP="00BE2CB4">
      <w:pPr>
        <w:rPr>
          <w:lang w:val="en-US"/>
        </w:rPr>
      </w:pPr>
    </w:p>
    <w:p w14:paraId="1CA39E55" w14:textId="77777777" w:rsidR="00BE2CB4" w:rsidRPr="00985956" w:rsidRDefault="00BE2CB4" w:rsidP="00BE2CB4">
      <w:pPr>
        <w:rPr>
          <w:lang w:val="en-US"/>
        </w:rPr>
      </w:pPr>
    </w:p>
    <w:p w14:paraId="4BFDDC46" w14:textId="77777777" w:rsidR="00BE2CB4" w:rsidRPr="00985956" w:rsidRDefault="00BE2CB4" w:rsidP="00BE2CB4">
      <w:pPr>
        <w:rPr>
          <w:lang w:val="en-US"/>
        </w:rPr>
      </w:pPr>
    </w:p>
    <w:p w14:paraId="64F84883" w14:textId="77777777" w:rsidR="00BE2CB4" w:rsidRPr="00985956" w:rsidRDefault="00BE2CB4" w:rsidP="00BE2CB4">
      <w:pPr>
        <w:rPr>
          <w:lang w:val="en-US"/>
        </w:rPr>
      </w:pPr>
    </w:p>
    <w:p w14:paraId="2402B6B0" w14:textId="77777777" w:rsidR="00BE2CB4" w:rsidRPr="00985956" w:rsidRDefault="00BE2CB4" w:rsidP="00BE2CB4">
      <w:pPr>
        <w:rPr>
          <w:lang w:val="en-US"/>
        </w:rPr>
      </w:pPr>
    </w:p>
    <w:p w14:paraId="17274366" w14:textId="77777777" w:rsidR="00BE2CB4" w:rsidRPr="00985956" w:rsidRDefault="00BE2CB4" w:rsidP="00BE2CB4">
      <w:pPr>
        <w:rPr>
          <w:lang w:val="en-US"/>
        </w:rPr>
      </w:pPr>
    </w:p>
    <w:p w14:paraId="58516224" w14:textId="77777777" w:rsidR="00BE2CB4" w:rsidRPr="00985956" w:rsidRDefault="00BE2CB4" w:rsidP="00BE2CB4">
      <w:pPr>
        <w:rPr>
          <w:lang w:val="en-US"/>
        </w:rPr>
      </w:pPr>
    </w:p>
    <w:p w14:paraId="452EE0DC" w14:textId="77777777" w:rsidR="00BE2CB4" w:rsidRPr="00985956" w:rsidRDefault="00BE2CB4" w:rsidP="00BE2CB4">
      <w:pPr>
        <w:rPr>
          <w:lang w:val="en-US"/>
        </w:rPr>
      </w:pPr>
    </w:p>
    <w:p w14:paraId="32753356" w14:textId="77777777" w:rsidR="00BE2CB4" w:rsidRPr="00985956" w:rsidRDefault="00BE2CB4" w:rsidP="00BE2CB4">
      <w:pPr>
        <w:rPr>
          <w:lang w:val="en-US"/>
        </w:rPr>
      </w:pPr>
    </w:p>
    <w:p w14:paraId="553F34CB" w14:textId="77777777" w:rsidR="00BE2CB4" w:rsidRPr="00985956" w:rsidRDefault="00BE2CB4" w:rsidP="00BE2CB4">
      <w:pPr>
        <w:rPr>
          <w:lang w:val="en-US"/>
        </w:rPr>
      </w:pPr>
    </w:p>
    <w:p w14:paraId="74D945AE" w14:textId="77777777" w:rsidR="00BE2CB4" w:rsidRPr="00985956" w:rsidRDefault="00BE2CB4" w:rsidP="00BE2CB4">
      <w:pPr>
        <w:rPr>
          <w:lang w:val="en-US"/>
        </w:rPr>
      </w:pPr>
    </w:p>
    <w:p w14:paraId="4E5320AB" w14:textId="77777777" w:rsidR="00BE2CB4" w:rsidRPr="00985956" w:rsidRDefault="00BE2CB4" w:rsidP="00BE2CB4">
      <w:pPr>
        <w:rPr>
          <w:lang w:val="en-US"/>
        </w:rPr>
      </w:pPr>
    </w:p>
    <w:p w14:paraId="66190EB8" w14:textId="77777777" w:rsidR="00BE2CB4" w:rsidRDefault="00BE2CB4">
      <w:pPr>
        <w:rPr>
          <w:lang w:val="en-US"/>
        </w:rPr>
      </w:pPr>
    </w:p>
    <w:p w14:paraId="6A569770" w14:textId="77777777" w:rsidR="00BE2CB4" w:rsidRDefault="00BE2CB4" w:rsidP="00545969">
      <w:pPr>
        <w:rPr>
          <w:lang w:val="en-US"/>
        </w:rPr>
      </w:pPr>
    </w:p>
    <w:p w14:paraId="16FC816D" w14:textId="77777777" w:rsidR="00432234" w:rsidRDefault="00432234">
      <w:pPr>
        <w:rPr>
          <w:lang w:val="en-US"/>
        </w:rPr>
      </w:pPr>
    </w:p>
    <w:sdt>
      <w:sdtPr>
        <w:rPr>
          <w:rFonts w:asciiTheme="minorHAnsi" w:eastAsiaTheme="minorHAnsi" w:hAnsiTheme="minorHAnsi" w:cstheme="minorBidi"/>
          <w:color w:val="auto"/>
          <w:sz w:val="22"/>
          <w:szCs w:val="22"/>
          <w:lang w:val="el-GR"/>
        </w:rPr>
        <w:id w:val="-117611476"/>
        <w:docPartObj>
          <w:docPartGallery w:val="Table of Contents"/>
          <w:docPartUnique/>
        </w:docPartObj>
      </w:sdtPr>
      <w:sdtEndPr>
        <w:rPr>
          <w:b/>
          <w:bCs/>
          <w:noProof/>
        </w:rPr>
      </w:sdtEndPr>
      <w:sdtContent>
        <w:p w14:paraId="6FFDEEFD" w14:textId="77777777" w:rsidR="00372C66" w:rsidRDefault="00372C66">
          <w:pPr>
            <w:pStyle w:val="TOCHeading"/>
          </w:pPr>
          <w:r>
            <w:t>Contents</w:t>
          </w:r>
        </w:p>
        <w:p w14:paraId="1979AC64" w14:textId="6B8E45A2" w:rsidR="007751AB" w:rsidRDefault="00372C66">
          <w:pPr>
            <w:pStyle w:val="TOC1"/>
            <w:tabs>
              <w:tab w:val="left" w:pos="440"/>
              <w:tab w:val="right" w:leader="dot" w:pos="8296"/>
            </w:tabs>
            <w:rPr>
              <w:rFonts w:eastAsiaTheme="minorEastAsia"/>
              <w:noProof/>
              <w:lang w:eastAsia="el-GR"/>
            </w:rPr>
          </w:pPr>
          <w:r>
            <w:fldChar w:fldCharType="begin"/>
          </w:r>
          <w:r>
            <w:instrText xml:space="preserve"> TOC \o "1-3" \h \z \u </w:instrText>
          </w:r>
          <w:r>
            <w:fldChar w:fldCharType="separate"/>
          </w:r>
          <w:hyperlink w:anchor="_Toc147771108" w:history="1">
            <w:r w:rsidR="007751AB" w:rsidRPr="00E545BA">
              <w:rPr>
                <w:rStyle w:val="Hyperlink"/>
                <w:noProof/>
                <w:lang w:val="en-US"/>
              </w:rPr>
              <w:t>1.</w:t>
            </w:r>
            <w:r w:rsidR="007751AB">
              <w:rPr>
                <w:rFonts w:eastAsiaTheme="minorEastAsia"/>
                <w:noProof/>
                <w:lang w:eastAsia="el-GR"/>
              </w:rPr>
              <w:tab/>
            </w:r>
            <w:r w:rsidR="007751AB" w:rsidRPr="00E545BA">
              <w:rPr>
                <w:rStyle w:val="Hyperlink"/>
                <w:noProof/>
                <w:lang w:val="en-US"/>
              </w:rPr>
              <w:t>Document Information</w:t>
            </w:r>
            <w:r w:rsidR="007751AB">
              <w:rPr>
                <w:noProof/>
                <w:webHidden/>
              </w:rPr>
              <w:tab/>
            </w:r>
            <w:r w:rsidR="007751AB">
              <w:rPr>
                <w:noProof/>
                <w:webHidden/>
              </w:rPr>
              <w:fldChar w:fldCharType="begin"/>
            </w:r>
            <w:r w:rsidR="007751AB">
              <w:rPr>
                <w:noProof/>
                <w:webHidden/>
              </w:rPr>
              <w:instrText xml:space="preserve"> PAGEREF _Toc147771108 \h </w:instrText>
            </w:r>
            <w:r w:rsidR="007751AB">
              <w:rPr>
                <w:noProof/>
                <w:webHidden/>
              </w:rPr>
            </w:r>
            <w:r w:rsidR="007751AB">
              <w:rPr>
                <w:noProof/>
                <w:webHidden/>
              </w:rPr>
              <w:fldChar w:fldCharType="separate"/>
            </w:r>
            <w:r w:rsidR="007751AB">
              <w:rPr>
                <w:noProof/>
                <w:webHidden/>
              </w:rPr>
              <w:t>3</w:t>
            </w:r>
            <w:r w:rsidR="007751AB">
              <w:rPr>
                <w:noProof/>
                <w:webHidden/>
              </w:rPr>
              <w:fldChar w:fldCharType="end"/>
            </w:r>
          </w:hyperlink>
        </w:p>
        <w:p w14:paraId="6BD727AE" w14:textId="19736E7D" w:rsidR="007751AB" w:rsidRDefault="00753807">
          <w:pPr>
            <w:pStyle w:val="TOC2"/>
            <w:tabs>
              <w:tab w:val="right" w:leader="dot" w:pos="8296"/>
            </w:tabs>
            <w:rPr>
              <w:rFonts w:eastAsiaTheme="minorEastAsia"/>
              <w:noProof/>
              <w:lang w:eastAsia="el-GR"/>
            </w:rPr>
          </w:pPr>
          <w:hyperlink w:anchor="_Toc147771109" w:history="1">
            <w:r w:rsidR="007751AB" w:rsidRPr="00E545BA">
              <w:rPr>
                <w:rStyle w:val="Hyperlink"/>
                <w:noProof/>
              </w:rPr>
              <w:t>1.1 Versions</w:t>
            </w:r>
            <w:r w:rsidR="007751AB">
              <w:rPr>
                <w:noProof/>
                <w:webHidden/>
              </w:rPr>
              <w:tab/>
            </w:r>
            <w:r w:rsidR="007751AB">
              <w:rPr>
                <w:noProof/>
                <w:webHidden/>
              </w:rPr>
              <w:fldChar w:fldCharType="begin"/>
            </w:r>
            <w:r w:rsidR="007751AB">
              <w:rPr>
                <w:noProof/>
                <w:webHidden/>
              </w:rPr>
              <w:instrText xml:space="preserve"> PAGEREF _Toc147771109 \h </w:instrText>
            </w:r>
            <w:r w:rsidR="007751AB">
              <w:rPr>
                <w:noProof/>
                <w:webHidden/>
              </w:rPr>
            </w:r>
            <w:r w:rsidR="007751AB">
              <w:rPr>
                <w:noProof/>
                <w:webHidden/>
              </w:rPr>
              <w:fldChar w:fldCharType="separate"/>
            </w:r>
            <w:r w:rsidR="007751AB">
              <w:rPr>
                <w:noProof/>
                <w:webHidden/>
              </w:rPr>
              <w:t>3</w:t>
            </w:r>
            <w:r w:rsidR="007751AB">
              <w:rPr>
                <w:noProof/>
                <w:webHidden/>
              </w:rPr>
              <w:fldChar w:fldCharType="end"/>
            </w:r>
          </w:hyperlink>
        </w:p>
        <w:p w14:paraId="381A369F" w14:textId="1FE4CD6A" w:rsidR="007751AB" w:rsidRDefault="00753807">
          <w:pPr>
            <w:pStyle w:val="TOC2"/>
            <w:tabs>
              <w:tab w:val="right" w:leader="dot" w:pos="8296"/>
            </w:tabs>
            <w:rPr>
              <w:rFonts w:eastAsiaTheme="minorEastAsia"/>
              <w:noProof/>
              <w:lang w:eastAsia="el-GR"/>
            </w:rPr>
          </w:pPr>
          <w:hyperlink w:anchor="_Toc147771110" w:history="1">
            <w:r w:rsidR="007751AB" w:rsidRPr="00E545BA">
              <w:rPr>
                <w:rStyle w:val="Hyperlink"/>
                <w:noProof/>
                <w:lang w:val="en-US"/>
              </w:rPr>
              <w:t>1.2 Bank Reviewers</w:t>
            </w:r>
            <w:r w:rsidR="007751AB">
              <w:rPr>
                <w:noProof/>
                <w:webHidden/>
              </w:rPr>
              <w:tab/>
            </w:r>
            <w:r w:rsidR="007751AB">
              <w:rPr>
                <w:noProof/>
                <w:webHidden/>
              </w:rPr>
              <w:fldChar w:fldCharType="begin"/>
            </w:r>
            <w:r w:rsidR="007751AB">
              <w:rPr>
                <w:noProof/>
                <w:webHidden/>
              </w:rPr>
              <w:instrText xml:space="preserve"> PAGEREF _Toc147771110 \h </w:instrText>
            </w:r>
            <w:r w:rsidR="007751AB">
              <w:rPr>
                <w:noProof/>
                <w:webHidden/>
              </w:rPr>
            </w:r>
            <w:r w:rsidR="007751AB">
              <w:rPr>
                <w:noProof/>
                <w:webHidden/>
              </w:rPr>
              <w:fldChar w:fldCharType="separate"/>
            </w:r>
            <w:r w:rsidR="007751AB">
              <w:rPr>
                <w:noProof/>
                <w:webHidden/>
              </w:rPr>
              <w:t>3</w:t>
            </w:r>
            <w:r w:rsidR="007751AB">
              <w:rPr>
                <w:noProof/>
                <w:webHidden/>
              </w:rPr>
              <w:fldChar w:fldCharType="end"/>
            </w:r>
          </w:hyperlink>
        </w:p>
        <w:p w14:paraId="60AE47B4" w14:textId="53DBD243" w:rsidR="007751AB" w:rsidRDefault="00753807">
          <w:pPr>
            <w:pStyle w:val="TOC2"/>
            <w:tabs>
              <w:tab w:val="right" w:leader="dot" w:pos="8296"/>
            </w:tabs>
            <w:rPr>
              <w:rFonts w:eastAsiaTheme="minorEastAsia"/>
              <w:noProof/>
              <w:lang w:eastAsia="el-GR"/>
            </w:rPr>
          </w:pPr>
          <w:hyperlink w:anchor="_Toc147771111" w:history="1">
            <w:r w:rsidR="007751AB" w:rsidRPr="00E545BA">
              <w:rPr>
                <w:rStyle w:val="Hyperlink"/>
                <w:noProof/>
              </w:rPr>
              <w:t>1.3 Sign-Off</w:t>
            </w:r>
            <w:r w:rsidR="007751AB">
              <w:rPr>
                <w:noProof/>
                <w:webHidden/>
              </w:rPr>
              <w:tab/>
            </w:r>
            <w:r w:rsidR="007751AB">
              <w:rPr>
                <w:noProof/>
                <w:webHidden/>
              </w:rPr>
              <w:fldChar w:fldCharType="begin"/>
            </w:r>
            <w:r w:rsidR="007751AB">
              <w:rPr>
                <w:noProof/>
                <w:webHidden/>
              </w:rPr>
              <w:instrText xml:space="preserve"> PAGEREF _Toc147771111 \h </w:instrText>
            </w:r>
            <w:r w:rsidR="007751AB">
              <w:rPr>
                <w:noProof/>
                <w:webHidden/>
              </w:rPr>
            </w:r>
            <w:r w:rsidR="007751AB">
              <w:rPr>
                <w:noProof/>
                <w:webHidden/>
              </w:rPr>
              <w:fldChar w:fldCharType="separate"/>
            </w:r>
            <w:r w:rsidR="007751AB">
              <w:rPr>
                <w:noProof/>
                <w:webHidden/>
              </w:rPr>
              <w:t>3</w:t>
            </w:r>
            <w:r w:rsidR="007751AB">
              <w:rPr>
                <w:noProof/>
                <w:webHidden/>
              </w:rPr>
              <w:fldChar w:fldCharType="end"/>
            </w:r>
          </w:hyperlink>
        </w:p>
        <w:p w14:paraId="1901AB58" w14:textId="387E2F01" w:rsidR="007751AB" w:rsidRDefault="00753807">
          <w:pPr>
            <w:pStyle w:val="TOC1"/>
            <w:tabs>
              <w:tab w:val="left" w:pos="440"/>
              <w:tab w:val="right" w:leader="dot" w:pos="8296"/>
            </w:tabs>
            <w:rPr>
              <w:rFonts w:eastAsiaTheme="minorEastAsia"/>
              <w:noProof/>
              <w:lang w:eastAsia="el-GR"/>
            </w:rPr>
          </w:pPr>
          <w:hyperlink w:anchor="_Toc147771112" w:history="1">
            <w:r w:rsidR="007751AB" w:rsidRPr="00E545BA">
              <w:rPr>
                <w:rStyle w:val="Hyperlink"/>
                <w:noProof/>
                <w:lang w:val="en-US"/>
              </w:rPr>
              <w:t>2.</w:t>
            </w:r>
            <w:r w:rsidR="007751AB">
              <w:rPr>
                <w:rFonts w:eastAsiaTheme="minorEastAsia"/>
                <w:noProof/>
                <w:lang w:eastAsia="el-GR"/>
              </w:rPr>
              <w:tab/>
            </w:r>
            <w:r w:rsidR="007751AB" w:rsidRPr="00E545BA">
              <w:rPr>
                <w:rStyle w:val="Hyperlink"/>
                <w:noProof/>
                <w:lang w:val="en-US"/>
              </w:rPr>
              <w:t>Introduction</w:t>
            </w:r>
            <w:r w:rsidR="007751AB">
              <w:rPr>
                <w:noProof/>
                <w:webHidden/>
              </w:rPr>
              <w:tab/>
            </w:r>
            <w:r w:rsidR="007751AB">
              <w:rPr>
                <w:noProof/>
                <w:webHidden/>
              </w:rPr>
              <w:fldChar w:fldCharType="begin"/>
            </w:r>
            <w:r w:rsidR="007751AB">
              <w:rPr>
                <w:noProof/>
                <w:webHidden/>
              </w:rPr>
              <w:instrText xml:space="preserve"> PAGEREF _Toc147771112 \h </w:instrText>
            </w:r>
            <w:r w:rsidR="007751AB">
              <w:rPr>
                <w:noProof/>
                <w:webHidden/>
              </w:rPr>
            </w:r>
            <w:r w:rsidR="007751AB">
              <w:rPr>
                <w:noProof/>
                <w:webHidden/>
              </w:rPr>
              <w:fldChar w:fldCharType="separate"/>
            </w:r>
            <w:r w:rsidR="007751AB">
              <w:rPr>
                <w:noProof/>
                <w:webHidden/>
              </w:rPr>
              <w:t>4</w:t>
            </w:r>
            <w:r w:rsidR="007751AB">
              <w:rPr>
                <w:noProof/>
                <w:webHidden/>
              </w:rPr>
              <w:fldChar w:fldCharType="end"/>
            </w:r>
          </w:hyperlink>
        </w:p>
        <w:p w14:paraId="70171879" w14:textId="5CCAD711" w:rsidR="007751AB" w:rsidRDefault="00753807">
          <w:pPr>
            <w:pStyle w:val="TOC1"/>
            <w:tabs>
              <w:tab w:val="left" w:pos="440"/>
              <w:tab w:val="right" w:leader="dot" w:pos="8296"/>
            </w:tabs>
            <w:rPr>
              <w:rFonts w:eastAsiaTheme="minorEastAsia"/>
              <w:noProof/>
              <w:lang w:eastAsia="el-GR"/>
            </w:rPr>
          </w:pPr>
          <w:hyperlink w:anchor="_Toc147771113" w:history="1">
            <w:r w:rsidR="007751AB" w:rsidRPr="00E545BA">
              <w:rPr>
                <w:rStyle w:val="Hyperlink"/>
                <w:noProof/>
                <w:lang w:val="en-US"/>
              </w:rPr>
              <w:t>3.</w:t>
            </w:r>
            <w:r w:rsidR="007751AB">
              <w:rPr>
                <w:rFonts w:eastAsiaTheme="minorEastAsia"/>
                <w:noProof/>
                <w:lang w:eastAsia="el-GR"/>
              </w:rPr>
              <w:tab/>
            </w:r>
            <w:r w:rsidR="007751AB" w:rsidRPr="00E545BA">
              <w:rPr>
                <w:rStyle w:val="Hyperlink"/>
                <w:noProof/>
                <w:lang w:val="en-US"/>
              </w:rPr>
              <w:t>Web Application Integration</w:t>
            </w:r>
            <w:r w:rsidR="007751AB">
              <w:rPr>
                <w:noProof/>
                <w:webHidden/>
              </w:rPr>
              <w:tab/>
            </w:r>
            <w:r w:rsidR="007751AB">
              <w:rPr>
                <w:noProof/>
                <w:webHidden/>
              </w:rPr>
              <w:fldChar w:fldCharType="begin"/>
            </w:r>
            <w:r w:rsidR="007751AB">
              <w:rPr>
                <w:noProof/>
                <w:webHidden/>
              </w:rPr>
              <w:instrText xml:space="preserve"> PAGEREF _Toc147771113 \h </w:instrText>
            </w:r>
            <w:r w:rsidR="007751AB">
              <w:rPr>
                <w:noProof/>
                <w:webHidden/>
              </w:rPr>
            </w:r>
            <w:r w:rsidR="007751AB">
              <w:rPr>
                <w:noProof/>
                <w:webHidden/>
              </w:rPr>
              <w:fldChar w:fldCharType="separate"/>
            </w:r>
            <w:r w:rsidR="007751AB">
              <w:rPr>
                <w:noProof/>
                <w:webHidden/>
              </w:rPr>
              <w:t>4</w:t>
            </w:r>
            <w:r w:rsidR="007751AB">
              <w:rPr>
                <w:noProof/>
                <w:webHidden/>
              </w:rPr>
              <w:fldChar w:fldCharType="end"/>
            </w:r>
          </w:hyperlink>
        </w:p>
        <w:p w14:paraId="4112BB10" w14:textId="73540615" w:rsidR="007751AB" w:rsidRDefault="00753807">
          <w:pPr>
            <w:pStyle w:val="TOC2"/>
            <w:tabs>
              <w:tab w:val="right" w:leader="dot" w:pos="8296"/>
            </w:tabs>
            <w:rPr>
              <w:rFonts w:eastAsiaTheme="minorEastAsia"/>
              <w:noProof/>
              <w:lang w:eastAsia="el-GR"/>
            </w:rPr>
          </w:pPr>
          <w:hyperlink w:anchor="_Toc147771114" w:history="1">
            <w:r w:rsidR="007751AB" w:rsidRPr="00E545BA">
              <w:rPr>
                <w:rStyle w:val="Hyperlink"/>
                <w:noProof/>
                <w:lang w:val="en-US"/>
              </w:rPr>
              <w:t>3.1 Authentication</w:t>
            </w:r>
            <w:r w:rsidR="007751AB">
              <w:rPr>
                <w:noProof/>
                <w:webHidden/>
              </w:rPr>
              <w:tab/>
            </w:r>
            <w:r w:rsidR="007751AB">
              <w:rPr>
                <w:noProof/>
                <w:webHidden/>
              </w:rPr>
              <w:fldChar w:fldCharType="begin"/>
            </w:r>
            <w:r w:rsidR="007751AB">
              <w:rPr>
                <w:noProof/>
                <w:webHidden/>
              </w:rPr>
              <w:instrText xml:space="preserve"> PAGEREF _Toc147771114 \h </w:instrText>
            </w:r>
            <w:r w:rsidR="007751AB">
              <w:rPr>
                <w:noProof/>
                <w:webHidden/>
              </w:rPr>
            </w:r>
            <w:r w:rsidR="007751AB">
              <w:rPr>
                <w:noProof/>
                <w:webHidden/>
              </w:rPr>
              <w:fldChar w:fldCharType="separate"/>
            </w:r>
            <w:r w:rsidR="007751AB">
              <w:rPr>
                <w:noProof/>
                <w:webHidden/>
              </w:rPr>
              <w:t>4</w:t>
            </w:r>
            <w:r w:rsidR="007751AB">
              <w:rPr>
                <w:noProof/>
                <w:webHidden/>
              </w:rPr>
              <w:fldChar w:fldCharType="end"/>
            </w:r>
          </w:hyperlink>
        </w:p>
        <w:p w14:paraId="069F3E3E" w14:textId="0956AA66" w:rsidR="007751AB" w:rsidRDefault="00753807">
          <w:pPr>
            <w:pStyle w:val="TOC2"/>
            <w:tabs>
              <w:tab w:val="right" w:leader="dot" w:pos="8296"/>
            </w:tabs>
            <w:rPr>
              <w:rFonts w:eastAsiaTheme="minorEastAsia"/>
              <w:noProof/>
              <w:lang w:eastAsia="el-GR"/>
            </w:rPr>
          </w:pPr>
          <w:hyperlink w:anchor="_Toc147771115" w:history="1">
            <w:r w:rsidR="007751AB" w:rsidRPr="00E545BA">
              <w:rPr>
                <w:rStyle w:val="Hyperlink"/>
                <w:noProof/>
                <w:lang w:val="en-US"/>
              </w:rPr>
              <w:t>3.2 Authorization</w:t>
            </w:r>
            <w:r w:rsidR="007751AB">
              <w:rPr>
                <w:noProof/>
                <w:webHidden/>
              </w:rPr>
              <w:tab/>
            </w:r>
            <w:r w:rsidR="007751AB">
              <w:rPr>
                <w:noProof/>
                <w:webHidden/>
              </w:rPr>
              <w:fldChar w:fldCharType="begin"/>
            </w:r>
            <w:r w:rsidR="007751AB">
              <w:rPr>
                <w:noProof/>
                <w:webHidden/>
              </w:rPr>
              <w:instrText xml:space="preserve"> PAGEREF _Toc147771115 \h </w:instrText>
            </w:r>
            <w:r w:rsidR="007751AB">
              <w:rPr>
                <w:noProof/>
                <w:webHidden/>
              </w:rPr>
            </w:r>
            <w:r w:rsidR="007751AB">
              <w:rPr>
                <w:noProof/>
                <w:webHidden/>
              </w:rPr>
              <w:fldChar w:fldCharType="separate"/>
            </w:r>
            <w:r w:rsidR="007751AB">
              <w:rPr>
                <w:noProof/>
                <w:webHidden/>
              </w:rPr>
              <w:t>4</w:t>
            </w:r>
            <w:r w:rsidR="007751AB">
              <w:rPr>
                <w:noProof/>
                <w:webHidden/>
              </w:rPr>
              <w:fldChar w:fldCharType="end"/>
            </w:r>
          </w:hyperlink>
        </w:p>
        <w:p w14:paraId="26237371" w14:textId="5D277ACE" w:rsidR="007751AB" w:rsidRDefault="00753807">
          <w:pPr>
            <w:pStyle w:val="TOC2"/>
            <w:tabs>
              <w:tab w:val="right" w:leader="dot" w:pos="8296"/>
            </w:tabs>
            <w:rPr>
              <w:rFonts w:eastAsiaTheme="minorEastAsia"/>
              <w:noProof/>
              <w:lang w:eastAsia="el-GR"/>
            </w:rPr>
          </w:pPr>
          <w:hyperlink w:anchor="_Toc147771116" w:history="1">
            <w:r w:rsidR="007751AB" w:rsidRPr="00E545BA">
              <w:rPr>
                <w:rStyle w:val="Hyperlink"/>
                <w:noProof/>
                <w:lang w:val="en-US"/>
              </w:rPr>
              <w:t>3.3 General Workflow Steps</w:t>
            </w:r>
            <w:r w:rsidR="007751AB">
              <w:rPr>
                <w:noProof/>
                <w:webHidden/>
              </w:rPr>
              <w:tab/>
            </w:r>
            <w:r w:rsidR="007751AB">
              <w:rPr>
                <w:noProof/>
                <w:webHidden/>
              </w:rPr>
              <w:fldChar w:fldCharType="begin"/>
            </w:r>
            <w:r w:rsidR="007751AB">
              <w:rPr>
                <w:noProof/>
                <w:webHidden/>
              </w:rPr>
              <w:instrText xml:space="preserve"> PAGEREF _Toc147771116 \h </w:instrText>
            </w:r>
            <w:r w:rsidR="007751AB">
              <w:rPr>
                <w:noProof/>
                <w:webHidden/>
              </w:rPr>
            </w:r>
            <w:r w:rsidR="007751AB">
              <w:rPr>
                <w:noProof/>
                <w:webHidden/>
              </w:rPr>
              <w:fldChar w:fldCharType="separate"/>
            </w:r>
            <w:r w:rsidR="007751AB">
              <w:rPr>
                <w:noProof/>
                <w:webHidden/>
              </w:rPr>
              <w:t>5</w:t>
            </w:r>
            <w:r w:rsidR="007751AB">
              <w:rPr>
                <w:noProof/>
                <w:webHidden/>
              </w:rPr>
              <w:fldChar w:fldCharType="end"/>
            </w:r>
          </w:hyperlink>
        </w:p>
        <w:p w14:paraId="39108241" w14:textId="43FEE37A" w:rsidR="007751AB" w:rsidRDefault="00753807">
          <w:pPr>
            <w:pStyle w:val="TOC2"/>
            <w:tabs>
              <w:tab w:val="right" w:leader="dot" w:pos="8296"/>
            </w:tabs>
            <w:rPr>
              <w:rFonts w:eastAsiaTheme="minorEastAsia"/>
              <w:noProof/>
              <w:lang w:eastAsia="el-GR"/>
            </w:rPr>
          </w:pPr>
          <w:hyperlink w:anchor="_Toc147771117" w:history="1">
            <w:r w:rsidR="007751AB" w:rsidRPr="00E545BA">
              <w:rPr>
                <w:rStyle w:val="Hyperlink"/>
                <w:noProof/>
                <w:lang w:val="en-US"/>
              </w:rPr>
              <w:t>3.4 Criteria User Input</w:t>
            </w:r>
            <w:r w:rsidR="007751AB">
              <w:rPr>
                <w:noProof/>
                <w:webHidden/>
              </w:rPr>
              <w:tab/>
            </w:r>
            <w:r w:rsidR="007751AB">
              <w:rPr>
                <w:noProof/>
                <w:webHidden/>
              </w:rPr>
              <w:fldChar w:fldCharType="begin"/>
            </w:r>
            <w:r w:rsidR="007751AB">
              <w:rPr>
                <w:noProof/>
                <w:webHidden/>
              </w:rPr>
              <w:instrText xml:space="preserve"> PAGEREF _Toc147771117 \h </w:instrText>
            </w:r>
            <w:r w:rsidR="007751AB">
              <w:rPr>
                <w:noProof/>
                <w:webHidden/>
              </w:rPr>
            </w:r>
            <w:r w:rsidR="007751AB">
              <w:rPr>
                <w:noProof/>
                <w:webHidden/>
              </w:rPr>
              <w:fldChar w:fldCharType="separate"/>
            </w:r>
            <w:r w:rsidR="007751AB">
              <w:rPr>
                <w:noProof/>
                <w:webHidden/>
              </w:rPr>
              <w:t>6</w:t>
            </w:r>
            <w:r w:rsidR="007751AB">
              <w:rPr>
                <w:noProof/>
                <w:webHidden/>
              </w:rPr>
              <w:fldChar w:fldCharType="end"/>
            </w:r>
          </w:hyperlink>
        </w:p>
        <w:p w14:paraId="4961C709" w14:textId="794A039E" w:rsidR="007751AB" w:rsidRDefault="00753807">
          <w:pPr>
            <w:pStyle w:val="TOC2"/>
            <w:tabs>
              <w:tab w:val="right" w:leader="dot" w:pos="8296"/>
            </w:tabs>
            <w:rPr>
              <w:rFonts w:eastAsiaTheme="minorEastAsia"/>
              <w:noProof/>
              <w:lang w:eastAsia="el-GR"/>
            </w:rPr>
          </w:pPr>
          <w:hyperlink w:anchor="_Toc147771118" w:history="1">
            <w:r w:rsidR="007751AB" w:rsidRPr="00E545BA">
              <w:rPr>
                <w:rStyle w:val="Hyperlink"/>
                <w:noProof/>
                <w:lang w:val="en-US"/>
              </w:rPr>
              <w:t>3.5 Results Status Display</w:t>
            </w:r>
            <w:r w:rsidR="007751AB">
              <w:rPr>
                <w:noProof/>
                <w:webHidden/>
              </w:rPr>
              <w:tab/>
            </w:r>
            <w:r w:rsidR="007751AB">
              <w:rPr>
                <w:noProof/>
                <w:webHidden/>
              </w:rPr>
              <w:fldChar w:fldCharType="begin"/>
            </w:r>
            <w:r w:rsidR="007751AB">
              <w:rPr>
                <w:noProof/>
                <w:webHidden/>
              </w:rPr>
              <w:instrText xml:space="preserve"> PAGEREF _Toc147771118 \h </w:instrText>
            </w:r>
            <w:r w:rsidR="007751AB">
              <w:rPr>
                <w:noProof/>
                <w:webHidden/>
              </w:rPr>
            </w:r>
            <w:r w:rsidR="007751AB">
              <w:rPr>
                <w:noProof/>
                <w:webHidden/>
              </w:rPr>
              <w:fldChar w:fldCharType="separate"/>
            </w:r>
            <w:r w:rsidR="007751AB">
              <w:rPr>
                <w:noProof/>
                <w:webHidden/>
              </w:rPr>
              <w:t>6</w:t>
            </w:r>
            <w:r w:rsidR="007751AB">
              <w:rPr>
                <w:noProof/>
                <w:webHidden/>
              </w:rPr>
              <w:fldChar w:fldCharType="end"/>
            </w:r>
          </w:hyperlink>
        </w:p>
        <w:p w14:paraId="471D92CA" w14:textId="00244D1B" w:rsidR="007751AB" w:rsidRDefault="00753807">
          <w:pPr>
            <w:pStyle w:val="TOC2"/>
            <w:tabs>
              <w:tab w:val="right" w:leader="dot" w:pos="8296"/>
            </w:tabs>
            <w:rPr>
              <w:rFonts w:eastAsiaTheme="minorEastAsia"/>
              <w:noProof/>
              <w:lang w:eastAsia="el-GR"/>
            </w:rPr>
          </w:pPr>
          <w:hyperlink w:anchor="_Toc147771119" w:history="1">
            <w:r w:rsidR="007751AB" w:rsidRPr="00E545BA">
              <w:rPr>
                <w:rStyle w:val="Hyperlink"/>
                <w:noProof/>
                <w:lang w:val="en-US"/>
              </w:rPr>
              <w:t>3.6 Communications / Interfaces / Services</w:t>
            </w:r>
            <w:r w:rsidR="007751AB">
              <w:rPr>
                <w:noProof/>
                <w:webHidden/>
              </w:rPr>
              <w:tab/>
            </w:r>
            <w:r w:rsidR="007751AB">
              <w:rPr>
                <w:noProof/>
                <w:webHidden/>
              </w:rPr>
              <w:fldChar w:fldCharType="begin"/>
            </w:r>
            <w:r w:rsidR="007751AB">
              <w:rPr>
                <w:noProof/>
                <w:webHidden/>
              </w:rPr>
              <w:instrText xml:space="preserve"> PAGEREF _Toc147771119 \h </w:instrText>
            </w:r>
            <w:r w:rsidR="007751AB">
              <w:rPr>
                <w:noProof/>
                <w:webHidden/>
              </w:rPr>
            </w:r>
            <w:r w:rsidR="007751AB">
              <w:rPr>
                <w:noProof/>
                <w:webHidden/>
              </w:rPr>
              <w:fldChar w:fldCharType="separate"/>
            </w:r>
            <w:r w:rsidR="007751AB">
              <w:rPr>
                <w:noProof/>
                <w:webHidden/>
              </w:rPr>
              <w:t>6</w:t>
            </w:r>
            <w:r w:rsidR="007751AB">
              <w:rPr>
                <w:noProof/>
                <w:webHidden/>
              </w:rPr>
              <w:fldChar w:fldCharType="end"/>
            </w:r>
          </w:hyperlink>
        </w:p>
        <w:p w14:paraId="54952626" w14:textId="729A99FF" w:rsidR="007751AB" w:rsidRDefault="00753807">
          <w:pPr>
            <w:pStyle w:val="TOC1"/>
            <w:tabs>
              <w:tab w:val="left" w:pos="440"/>
              <w:tab w:val="right" w:leader="dot" w:pos="8296"/>
            </w:tabs>
            <w:rPr>
              <w:rFonts w:eastAsiaTheme="minorEastAsia"/>
              <w:noProof/>
              <w:lang w:eastAsia="el-GR"/>
            </w:rPr>
          </w:pPr>
          <w:hyperlink w:anchor="_Toc147771120" w:history="1">
            <w:r w:rsidR="007751AB" w:rsidRPr="00E545BA">
              <w:rPr>
                <w:rStyle w:val="Hyperlink"/>
                <w:noProof/>
                <w:lang w:val="en-US"/>
              </w:rPr>
              <w:t>4</w:t>
            </w:r>
            <w:r w:rsidR="007751AB">
              <w:rPr>
                <w:rFonts w:eastAsiaTheme="minorEastAsia"/>
                <w:noProof/>
                <w:lang w:eastAsia="el-GR"/>
              </w:rPr>
              <w:tab/>
            </w:r>
            <w:r w:rsidR="007751AB" w:rsidRPr="00E545BA">
              <w:rPr>
                <w:rStyle w:val="Hyperlink"/>
                <w:noProof/>
                <w:lang w:val="en-US"/>
              </w:rPr>
              <w:t>Credit Lens</w:t>
            </w:r>
            <w:r w:rsidR="007751AB" w:rsidRPr="00E545BA">
              <w:rPr>
                <w:rStyle w:val="Hyperlink"/>
                <w:noProof/>
              </w:rPr>
              <w:t xml:space="preserve"> </w:t>
            </w:r>
            <w:r w:rsidR="007751AB" w:rsidRPr="00E545BA">
              <w:rPr>
                <w:rStyle w:val="Hyperlink"/>
                <w:noProof/>
                <w:lang w:val="en-US"/>
              </w:rPr>
              <w:t>Integration</w:t>
            </w:r>
            <w:r w:rsidR="007751AB">
              <w:rPr>
                <w:noProof/>
                <w:webHidden/>
              </w:rPr>
              <w:tab/>
            </w:r>
            <w:r w:rsidR="007751AB">
              <w:rPr>
                <w:noProof/>
                <w:webHidden/>
              </w:rPr>
              <w:fldChar w:fldCharType="begin"/>
            </w:r>
            <w:r w:rsidR="007751AB">
              <w:rPr>
                <w:noProof/>
                <w:webHidden/>
              </w:rPr>
              <w:instrText xml:space="preserve"> PAGEREF _Toc147771120 \h </w:instrText>
            </w:r>
            <w:r w:rsidR="007751AB">
              <w:rPr>
                <w:noProof/>
                <w:webHidden/>
              </w:rPr>
            </w:r>
            <w:r w:rsidR="007751AB">
              <w:rPr>
                <w:noProof/>
                <w:webHidden/>
              </w:rPr>
              <w:fldChar w:fldCharType="separate"/>
            </w:r>
            <w:r w:rsidR="007751AB">
              <w:rPr>
                <w:noProof/>
                <w:webHidden/>
              </w:rPr>
              <w:t>7</w:t>
            </w:r>
            <w:r w:rsidR="007751AB">
              <w:rPr>
                <w:noProof/>
                <w:webHidden/>
              </w:rPr>
              <w:fldChar w:fldCharType="end"/>
            </w:r>
          </w:hyperlink>
        </w:p>
        <w:p w14:paraId="78E566AE" w14:textId="3526F92B" w:rsidR="007751AB" w:rsidRDefault="00753807">
          <w:pPr>
            <w:pStyle w:val="TOC2"/>
            <w:tabs>
              <w:tab w:val="right" w:leader="dot" w:pos="8296"/>
            </w:tabs>
            <w:rPr>
              <w:rFonts w:eastAsiaTheme="minorEastAsia"/>
              <w:noProof/>
              <w:lang w:eastAsia="el-GR"/>
            </w:rPr>
          </w:pPr>
          <w:hyperlink w:anchor="_Toc147771121" w:history="1">
            <w:r w:rsidR="007751AB" w:rsidRPr="00E545BA">
              <w:rPr>
                <w:rStyle w:val="Hyperlink"/>
                <w:noProof/>
                <w:lang w:val="en-US"/>
              </w:rPr>
              <w:t>4.1 Entity Screen</w:t>
            </w:r>
            <w:r w:rsidR="007751AB">
              <w:rPr>
                <w:noProof/>
                <w:webHidden/>
              </w:rPr>
              <w:tab/>
            </w:r>
            <w:r w:rsidR="007751AB">
              <w:rPr>
                <w:noProof/>
                <w:webHidden/>
              </w:rPr>
              <w:fldChar w:fldCharType="begin"/>
            </w:r>
            <w:r w:rsidR="007751AB">
              <w:rPr>
                <w:noProof/>
                <w:webHidden/>
              </w:rPr>
              <w:instrText xml:space="preserve"> PAGEREF _Toc147771121 \h </w:instrText>
            </w:r>
            <w:r w:rsidR="007751AB">
              <w:rPr>
                <w:noProof/>
                <w:webHidden/>
              </w:rPr>
            </w:r>
            <w:r w:rsidR="007751AB">
              <w:rPr>
                <w:noProof/>
                <w:webHidden/>
              </w:rPr>
              <w:fldChar w:fldCharType="separate"/>
            </w:r>
            <w:r w:rsidR="007751AB">
              <w:rPr>
                <w:noProof/>
                <w:webHidden/>
              </w:rPr>
              <w:t>7</w:t>
            </w:r>
            <w:r w:rsidR="007751AB">
              <w:rPr>
                <w:noProof/>
                <w:webHidden/>
              </w:rPr>
              <w:fldChar w:fldCharType="end"/>
            </w:r>
          </w:hyperlink>
        </w:p>
        <w:p w14:paraId="13A10A1D" w14:textId="3E7F72E2" w:rsidR="007751AB" w:rsidRDefault="00753807">
          <w:pPr>
            <w:pStyle w:val="TOC2"/>
            <w:tabs>
              <w:tab w:val="right" w:leader="dot" w:pos="8296"/>
            </w:tabs>
            <w:rPr>
              <w:rFonts w:eastAsiaTheme="minorEastAsia"/>
              <w:noProof/>
              <w:lang w:eastAsia="el-GR"/>
            </w:rPr>
          </w:pPr>
          <w:hyperlink w:anchor="_Toc147771122" w:history="1">
            <w:r w:rsidR="007751AB" w:rsidRPr="00E545BA">
              <w:rPr>
                <w:rStyle w:val="Hyperlink"/>
                <w:noProof/>
                <w:lang w:val="en-US"/>
              </w:rPr>
              <w:t>4.2 Menu</w:t>
            </w:r>
            <w:r w:rsidR="007751AB">
              <w:rPr>
                <w:noProof/>
                <w:webHidden/>
              </w:rPr>
              <w:tab/>
            </w:r>
            <w:r w:rsidR="007751AB">
              <w:rPr>
                <w:noProof/>
                <w:webHidden/>
              </w:rPr>
              <w:fldChar w:fldCharType="begin"/>
            </w:r>
            <w:r w:rsidR="007751AB">
              <w:rPr>
                <w:noProof/>
                <w:webHidden/>
              </w:rPr>
              <w:instrText xml:space="preserve"> PAGEREF _Toc147771122 \h </w:instrText>
            </w:r>
            <w:r w:rsidR="007751AB">
              <w:rPr>
                <w:noProof/>
                <w:webHidden/>
              </w:rPr>
            </w:r>
            <w:r w:rsidR="007751AB">
              <w:rPr>
                <w:noProof/>
                <w:webHidden/>
              </w:rPr>
              <w:fldChar w:fldCharType="separate"/>
            </w:r>
            <w:r w:rsidR="007751AB">
              <w:rPr>
                <w:noProof/>
                <w:webHidden/>
              </w:rPr>
              <w:t>7</w:t>
            </w:r>
            <w:r w:rsidR="007751AB">
              <w:rPr>
                <w:noProof/>
                <w:webHidden/>
              </w:rPr>
              <w:fldChar w:fldCharType="end"/>
            </w:r>
          </w:hyperlink>
        </w:p>
        <w:p w14:paraId="240DB967" w14:textId="0A6D44BD" w:rsidR="007751AB" w:rsidRDefault="00753807">
          <w:pPr>
            <w:pStyle w:val="TOC2"/>
            <w:tabs>
              <w:tab w:val="right" w:leader="dot" w:pos="8296"/>
            </w:tabs>
            <w:rPr>
              <w:rFonts w:eastAsiaTheme="minorEastAsia"/>
              <w:noProof/>
              <w:lang w:eastAsia="el-GR"/>
            </w:rPr>
          </w:pPr>
          <w:hyperlink w:anchor="_Toc147771123" w:history="1">
            <w:r w:rsidR="007751AB" w:rsidRPr="00E545BA">
              <w:rPr>
                <w:rStyle w:val="Hyperlink"/>
                <w:noProof/>
                <w:lang w:val="en-US"/>
              </w:rPr>
              <w:t>4.3 ESG Current Assessment Screen</w:t>
            </w:r>
            <w:r w:rsidR="007751AB">
              <w:rPr>
                <w:noProof/>
                <w:webHidden/>
              </w:rPr>
              <w:tab/>
            </w:r>
            <w:r w:rsidR="007751AB">
              <w:rPr>
                <w:noProof/>
                <w:webHidden/>
              </w:rPr>
              <w:fldChar w:fldCharType="begin"/>
            </w:r>
            <w:r w:rsidR="007751AB">
              <w:rPr>
                <w:noProof/>
                <w:webHidden/>
              </w:rPr>
              <w:instrText xml:space="preserve"> PAGEREF _Toc147771123 \h </w:instrText>
            </w:r>
            <w:r w:rsidR="007751AB">
              <w:rPr>
                <w:noProof/>
                <w:webHidden/>
              </w:rPr>
            </w:r>
            <w:r w:rsidR="007751AB">
              <w:rPr>
                <w:noProof/>
                <w:webHidden/>
              </w:rPr>
              <w:fldChar w:fldCharType="separate"/>
            </w:r>
            <w:r w:rsidR="007751AB">
              <w:rPr>
                <w:noProof/>
                <w:webHidden/>
              </w:rPr>
              <w:t>7</w:t>
            </w:r>
            <w:r w:rsidR="007751AB">
              <w:rPr>
                <w:noProof/>
                <w:webHidden/>
              </w:rPr>
              <w:fldChar w:fldCharType="end"/>
            </w:r>
          </w:hyperlink>
        </w:p>
        <w:p w14:paraId="3D8E671B" w14:textId="0CA4C078" w:rsidR="007751AB" w:rsidRDefault="00753807">
          <w:pPr>
            <w:pStyle w:val="TOC2"/>
            <w:tabs>
              <w:tab w:val="right" w:leader="dot" w:pos="8296"/>
            </w:tabs>
            <w:rPr>
              <w:rFonts w:eastAsiaTheme="minorEastAsia"/>
              <w:noProof/>
              <w:lang w:eastAsia="el-GR"/>
            </w:rPr>
          </w:pPr>
          <w:hyperlink w:anchor="_Toc147771124" w:history="1">
            <w:r w:rsidR="007751AB" w:rsidRPr="00E545BA">
              <w:rPr>
                <w:rStyle w:val="Hyperlink"/>
                <w:noProof/>
                <w:lang w:val="en-US"/>
              </w:rPr>
              <w:t>4.4 ESG Rating History Screen</w:t>
            </w:r>
            <w:r w:rsidR="007751AB">
              <w:rPr>
                <w:noProof/>
                <w:webHidden/>
              </w:rPr>
              <w:tab/>
            </w:r>
            <w:r w:rsidR="007751AB">
              <w:rPr>
                <w:noProof/>
                <w:webHidden/>
              </w:rPr>
              <w:fldChar w:fldCharType="begin"/>
            </w:r>
            <w:r w:rsidR="007751AB">
              <w:rPr>
                <w:noProof/>
                <w:webHidden/>
              </w:rPr>
              <w:instrText xml:space="preserve"> PAGEREF _Toc147771124 \h </w:instrText>
            </w:r>
            <w:r w:rsidR="007751AB">
              <w:rPr>
                <w:noProof/>
                <w:webHidden/>
              </w:rPr>
            </w:r>
            <w:r w:rsidR="007751AB">
              <w:rPr>
                <w:noProof/>
                <w:webHidden/>
              </w:rPr>
              <w:fldChar w:fldCharType="separate"/>
            </w:r>
            <w:r w:rsidR="007751AB">
              <w:rPr>
                <w:noProof/>
                <w:webHidden/>
              </w:rPr>
              <w:t>8</w:t>
            </w:r>
            <w:r w:rsidR="007751AB">
              <w:rPr>
                <w:noProof/>
                <w:webHidden/>
              </w:rPr>
              <w:fldChar w:fldCharType="end"/>
            </w:r>
          </w:hyperlink>
        </w:p>
        <w:p w14:paraId="1B16439D" w14:textId="09FDCD75" w:rsidR="007751AB" w:rsidRDefault="00753807">
          <w:pPr>
            <w:pStyle w:val="TOC2"/>
            <w:tabs>
              <w:tab w:val="right" w:leader="dot" w:pos="8296"/>
            </w:tabs>
            <w:rPr>
              <w:rFonts w:eastAsiaTheme="minorEastAsia"/>
              <w:noProof/>
              <w:lang w:eastAsia="el-GR"/>
            </w:rPr>
          </w:pPr>
          <w:hyperlink w:anchor="_Toc147771125" w:history="1">
            <w:r w:rsidR="007751AB" w:rsidRPr="00E545BA">
              <w:rPr>
                <w:rStyle w:val="Hyperlink"/>
                <w:noProof/>
                <w:lang w:val="en-US"/>
              </w:rPr>
              <w:t>4.5 General Workflow</w:t>
            </w:r>
            <w:r w:rsidR="007751AB">
              <w:rPr>
                <w:noProof/>
                <w:webHidden/>
              </w:rPr>
              <w:tab/>
            </w:r>
            <w:r w:rsidR="007751AB">
              <w:rPr>
                <w:noProof/>
                <w:webHidden/>
              </w:rPr>
              <w:fldChar w:fldCharType="begin"/>
            </w:r>
            <w:r w:rsidR="007751AB">
              <w:rPr>
                <w:noProof/>
                <w:webHidden/>
              </w:rPr>
              <w:instrText xml:space="preserve"> PAGEREF _Toc147771125 \h </w:instrText>
            </w:r>
            <w:r w:rsidR="007751AB">
              <w:rPr>
                <w:noProof/>
                <w:webHidden/>
              </w:rPr>
            </w:r>
            <w:r w:rsidR="007751AB">
              <w:rPr>
                <w:noProof/>
                <w:webHidden/>
              </w:rPr>
              <w:fldChar w:fldCharType="separate"/>
            </w:r>
            <w:r w:rsidR="007751AB">
              <w:rPr>
                <w:noProof/>
                <w:webHidden/>
              </w:rPr>
              <w:t>9</w:t>
            </w:r>
            <w:r w:rsidR="007751AB">
              <w:rPr>
                <w:noProof/>
                <w:webHidden/>
              </w:rPr>
              <w:fldChar w:fldCharType="end"/>
            </w:r>
          </w:hyperlink>
        </w:p>
        <w:p w14:paraId="402C987B" w14:textId="47256699" w:rsidR="007751AB" w:rsidRDefault="00753807">
          <w:pPr>
            <w:pStyle w:val="TOC2"/>
            <w:tabs>
              <w:tab w:val="right" w:leader="dot" w:pos="8296"/>
            </w:tabs>
            <w:rPr>
              <w:rFonts w:eastAsiaTheme="minorEastAsia"/>
              <w:noProof/>
              <w:lang w:eastAsia="el-GR"/>
            </w:rPr>
          </w:pPr>
          <w:hyperlink w:anchor="_Toc147771126" w:history="1">
            <w:r w:rsidR="007751AB" w:rsidRPr="00E545BA">
              <w:rPr>
                <w:rStyle w:val="Hyperlink"/>
                <w:noProof/>
                <w:lang w:val="en-US"/>
              </w:rPr>
              <w:t>4.6 Application Reports</w:t>
            </w:r>
            <w:r w:rsidR="007751AB">
              <w:rPr>
                <w:noProof/>
                <w:webHidden/>
              </w:rPr>
              <w:tab/>
            </w:r>
            <w:r w:rsidR="007751AB">
              <w:rPr>
                <w:noProof/>
                <w:webHidden/>
              </w:rPr>
              <w:fldChar w:fldCharType="begin"/>
            </w:r>
            <w:r w:rsidR="007751AB">
              <w:rPr>
                <w:noProof/>
                <w:webHidden/>
              </w:rPr>
              <w:instrText xml:space="preserve"> PAGEREF _Toc147771126 \h </w:instrText>
            </w:r>
            <w:r w:rsidR="007751AB">
              <w:rPr>
                <w:noProof/>
                <w:webHidden/>
              </w:rPr>
            </w:r>
            <w:r w:rsidR="007751AB">
              <w:rPr>
                <w:noProof/>
                <w:webHidden/>
              </w:rPr>
              <w:fldChar w:fldCharType="separate"/>
            </w:r>
            <w:r w:rsidR="007751AB">
              <w:rPr>
                <w:noProof/>
                <w:webHidden/>
              </w:rPr>
              <w:t>9</w:t>
            </w:r>
            <w:r w:rsidR="007751AB">
              <w:rPr>
                <w:noProof/>
                <w:webHidden/>
              </w:rPr>
              <w:fldChar w:fldCharType="end"/>
            </w:r>
          </w:hyperlink>
        </w:p>
        <w:p w14:paraId="09E2743D" w14:textId="66797974" w:rsidR="007751AB" w:rsidRDefault="00753807">
          <w:pPr>
            <w:pStyle w:val="TOC2"/>
            <w:tabs>
              <w:tab w:val="right" w:leader="dot" w:pos="8296"/>
            </w:tabs>
            <w:rPr>
              <w:rFonts w:eastAsiaTheme="minorEastAsia"/>
              <w:noProof/>
              <w:lang w:eastAsia="el-GR"/>
            </w:rPr>
          </w:pPr>
          <w:hyperlink w:anchor="_Toc147771127" w:history="1">
            <w:r w:rsidR="007751AB" w:rsidRPr="00E545BA">
              <w:rPr>
                <w:rStyle w:val="Hyperlink"/>
                <w:noProof/>
                <w:lang w:val="en-US"/>
              </w:rPr>
              <w:t>4.7 Printout reports</w:t>
            </w:r>
            <w:r w:rsidR="007751AB">
              <w:rPr>
                <w:noProof/>
                <w:webHidden/>
              </w:rPr>
              <w:tab/>
            </w:r>
            <w:r w:rsidR="007751AB">
              <w:rPr>
                <w:noProof/>
                <w:webHidden/>
              </w:rPr>
              <w:fldChar w:fldCharType="begin"/>
            </w:r>
            <w:r w:rsidR="007751AB">
              <w:rPr>
                <w:noProof/>
                <w:webHidden/>
              </w:rPr>
              <w:instrText xml:space="preserve"> PAGEREF _Toc147771127 \h </w:instrText>
            </w:r>
            <w:r w:rsidR="007751AB">
              <w:rPr>
                <w:noProof/>
                <w:webHidden/>
              </w:rPr>
            </w:r>
            <w:r w:rsidR="007751AB">
              <w:rPr>
                <w:noProof/>
                <w:webHidden/>
              </w:rPr>
              <w:fldChar w:fldCharType="separate"/>
            </w:r>
            <w:r w:rsidR="007751AB">
              <w:rPr>
                <w:noProof/>
                <w:webHidden/>
              </w:rPr>
              <w:t>11</w:t>
            </w:r>
            <w:r w:rsidR="007751AB">
              <w:rPr>
                <w:noProof/>
                <w:webHidden/>
              </w:rPr>
              <w:fldChar w:fldCharType="end"/>
            </w:r>
          </w:hyperlink>
        </w:p>
        <w:p w14:paraId="4F91FB8F" w14:textId="4C6D7736" w:rsidR="007751AB" w:rsidRDefault="00753807">
          <w:pPr>
            <w:pStyle w:val="TOC2"/>
            <w:tabs>
              <w:tab w:val="right" w:leader="dot" w:pos="8296"/>
            </w:tabs>
            <w:rPr>
              <w:rFonts w:eastAsiaTheme="minorEastAsia"/>
              <w:noProof/>
              <w:lang w:eastAsia="el-GR"/>
            </w:rPr>
          </w:pPr>
          <w:hyperlink w:anchor="_Toc147771128" w:history="1">
            <w:r w:rsidR="007751AB" w:rsidRPr="00E545BA">
              <w:rPr>
                <w:rStyle w:val="Hyperlink"/>
                <w:noProof/>
                <w:lang w:val="en-US"/>
              </w:rPr>
              <w:t>4.8 Data Maintenance</w:t>
            </w:r>
            <w:r w:rsidR="007751AB">
              <w:rPr>
                <w:noProof/>
                <w:webHidden/>
              </w:rPr>
              <w:tab/>
            </w:r>
            <w:r w:rsidR="007751AB">
              <w:rPr>
                <w:noProof/>
                <w:webHidden/>
              </w:rPr>
              <w:fldChar w:fldCharType="begin"/>
            </w:r>
            <w:r w:rsidR="007751AB">
              <w:rPr>
                <w:noProof/>
                <w:webHidden/>
              </w:rPr>
              <w:instrText xml:space="preserve"> PAGEREF _Toc147771128 \h </w:instrText>
            </w:r>
            <w:r w:rsidR="007751AB">
              <w:rPr>
                <w:noProof/>
                <w:webHidden/>
              </w:rPr>
            </w:r>
            <w:r w:rsidR="007751AB">
              <w:rPr>
                <w:noProof/>
                <w:webHidden/>
              </w:rPr>
              <w:fldChar w:fldCharType="separate"/>
            </w:r>
            <w:r w:rsidR="007751AB">
              <w:rPr>
                <w:noProof/>
                <w:webHidden/>
              </w:rPr>
              <w:t>12</w:t>
            </w:r>
            <w:r w:rsidR="007751AB">
              <w:rPr>
                <w:noProof/>
                <w:webHidden/>
              </w:rPr>
              <w:fldChar w:fldCharType="end"/>
            </w:r>
          </w:hyperlink>
        </w:p>
        <w:p w14:paraId="2E6C8E04" w14:textId="4BC3DD55" w:rsidR="007751AB" w:rsidRDefault="00753807">
          <w:pPr>
            <w:pStyle w:val="TOC1"/>
            <w:tabs>
              <w:tab w:val="left" w:pos="440"/>
              <w:tab w:val="right" w:leader="dot" w:pos="8296"/>
            </w:tabs>
            <w:rPr>
              <w:rFonts w:eastAsiaTheme="minorEastAsia"/>
              <w:noProof/>
              <w:lang w:eastAsia="el-GR"/>
            </w:rPr>
          </w:pPr>
          <w:hyperlink w:anchor="_Toc147771129" w:history="1">
            <w:r w:rsidR="007751AB" w:rsidRPr="00E545BA">
              <w:rPr>
                <w:rStyle w:val="Hyperlink"/>
                <w:noProof/>
                <w:lang w:val="en-US"/>
              </w:rPr>
              <w:t>5</w:t>
            </w:r>
            <w:r w:rsidR="007751AB">
              <w:rPr>
                <w:rFonts w:eastAsiaTheme="minorEastAsia"/>
                <w:noProof/>
                <w:lang w:eastAsia="el-GR"/>
              </w:rPr>
              <w:tab/>
            </w:r>
            <w:r w:rsidR="007751AB" w:rsidRPr="00E545BA">
              <w:rPr>
                <w:rStyle w:val="Hyperlink"/>
                <w:noProof/>
                <w:lang w:val="en-US"/>
              </w:rPr>
              <w:t>Interface with DWH</w:t>
            </w:r>
            <w:r w:rsidR="007751AB">
              <w:rPr>
                <w:noProof/>
                <w:webHidden/>
              </w:rPr>
              <w:tab/>
            </w:r>
            <w:r w:rsidR="007751AB">
              <w:rPr>
                <w:noProof/>
                <w:webHidden/>
              </w:rPr>
              <w:fldChar w:fldCharType="begin"/>
            </w:r>
            <w:r w:rsidR="007751AB">
              <w:rPr>
                <w:noProof/>
                <w:webHidden/>
              </w:rPr>
              <w:instrText xml:space="preserve"> PAGEREF _Toc147771129 \h </w:instrText>
            </w:r>
            <w:r w:rsidR="007751AB">
              <w:rPr>
                <w:noProof/>
                <w:webHidden/>
              </w:rPr>
            </w:r>
            <w:r w:rsidR="007751AB">
              <w:rPr>
                <w:noProof/>
                <w:webHidden/>
              </w:rPr>
              <w:fldChar w:fldCharType="separate"/>
            </w:r>
            <w:r w:rsidR="007751AB">
              <w:rPr>
                <w:noProof/>
                <w:webHidden/>
              </w:rPr>
              <w:t>12</w:t>
            </w:r>
            <w:r w:rsidR="007751AB">
              <w:rPr>
                <w:noProof/>
                <w:webHidden/>
              </w:rPr>
              <w:fldChar w:fldCharType="end"/>
            </w:r>
          </w:hyperlink>
        </w:p>
        <w:p w14:paraId="022150BB" w14:textId="15910CF7" w:rsidR="00372C66" w:rsidRDefault="00372C66">
          <w:r>
            <w:rPr>
              <w:b/>
              <w:bCs/>
              <w:noProof/>
            </w:rPr>
            <w:fldChar w:fldCharType="end"/>
          </w:r>
        </w:p>
      </w:sdtContent>
    </w:sdt>
    <w:p w14:paraId="5322D88B" w14:textId="77777777" w:rsidR="00432234" w:rsidRDefault="00432234">
      <w:pPr>
        <w:rPr>
          <w:lang w:val="en-US"/>
        </w:rPr>
      </w:pPr>
      <w:r>
        <w:rPr>
          <w:lang w:val="en-US"/>
        </w:rPr>
        <w:br w:type="page"/>
      </w:r>
    </w:p>
    <w:p w14:paraId="7ADA38B1" w14:textId="77777777" w:rsidR="005E7A67" w:rsidRDefault="005E7A67">
      <w:pPr>
        <w:rPr>
          <w:lang w:val="en-US"/>
        </w:rPr>
      </w:pPr>
    </w:p>
    <w:p w14:paraId="20BDDA3C" w14:textId="77777777" w:rsidR="005E7A67" w:rsidRPr="005E7A67" w:rsidRDefault="005E7A67" w:rsidP="005E7A67">
      <w:pPr>
        <w:pStyle w:val="Heading1"/>
        <w:numPr>
          <w:ilvl w:val="0"/>
          <w:numId w:val="3"/>
        </w:numPr>
        <w:rPr>
          <w:lang w:val="en-US"/>
        </w:rPr>
      </w:pPr>
      <w:bookmarkStart w:id="1" w:name="_Toc75869392"/>
      <w:bookmarkStart w:id="2" w:name="_Toc147771108"/>
      <w:r w:rsidRPr="005E7A67">
        <w:rPr>
          <w:lang w:val="en-US"/>
        </w:rPr>
        <w:t>Document Information</w:t>
      </w:r>
      <w:bookmarkEnd w:id="1"/>
      <w:bookmarkEnd w:id="2"/>
    </w:p>
    <w:p w14:paraId="2E69F40F" w14:textId="77777777" w:rsidR="005E7A67" w:rsidRPr="005E7A67" w:rsidRDefault="005E7A67" w:rsidP="005E7A67"/>
    <w:p w14:paraId="31C4A922" w14:textId="77777777" w:rsidR="005E7A67" w:rsidRPr="005E7A67" w:rsidRDefault="005E7A67" w:rsidP="005E7A67">
      <w:pPr>
        <w:pStyle w:val="Heading2"/>
      </w:pPr>
      <w:bookmarkStart w:id="3" w:name="_Toc75869393"/>
      <w:bookmarkStart w:id="4" w:name="_Toc147771109"/>
      <w:r w:rsidRPr="005E7A67">
        <w:t xml:space="preserve">1.1 </w:t>
      </w:r>
      <w:proofErr w:type="spellStart"/>
      <w:r w:rsidRPr="005E7A67">
        <w:t>Versions</w:t>
      </w:r>
      <w:bookmarkEnd w:id="3"/>
      <w:bookmarkEnd w:id="4"/>
      <w:proofErr w:type="spellEnd"/>
    </w:p>
    <w:p w14:paraId="60995457" w14:textId="77777777" w:rsidR="005E7A67" w:rsidRPr="00372ABD" w:rsidRDefault="005E7A67" w:rsidP="005E7A67">
      <w:pPr>
        <w:pStyle w:val="Body"/>
        <w:rPr>
          <w:rFonts w:asciiTheme="minorHAnsi" w:hAnsiTheme="minorHAnsi" w:cstheme="minorHAnsi"/>
        </w:rPr>
      </w:pPr>
    </w:p>
    <w:tbl>
      <w:tblPr>
        <w:tblW w:w="9214" w:type="dxa"/>
        <w:tblInd w:w="142" w:type="dxa"/>
        <w:tblBorders>
          <w:top w:val="single" w:sz="2" w:space="0" w:color="auto"/>
          <w:bottom w:val="single" w:sz="2" w:space="0" w:color="auto"/>
          <w:insideH w:val="single" w:sz="2" w:space="0" w:color="auto"/>
          <w:insideV w:val="single" w:sz="2" w:space="0" w:color="auto"/>
        </w:tblBorders>
        <w:tblLayout w:type="fixed"/>
        <w:tblCellMar>
          <w:left w:w="72" w:type="dxa"/>
          <w:right w:w="72" w:type="dxa"/>
        </w:tblCellMar>
        <w:tblLook w:val="0000" w:firstRow="0" w:lastRow="0" w:firstColumn="0" w:lastColumn="0" w:noHBand="0" w:noVBand="0"/>
      </w:tblPr>
      <w:tblGrid>
        <w:gridCol w:w="3969"/>
        <w:gridCol w:w="1701"/>
        <w:gridCol w:w="1418"/>
        <w:gridCol w:w="992"/>
        <w:gridCol w:w="1134"/>
      </w:tblGrid>
      <w:tr w:rsidR="005E7A67" w:rsidRPr="004D0894" w14:paraId="31594FEE" w14:textId="77777777" w:rsidTr="005E7A67">
        <w:trPr>
          <w:cantSplit/>
          <w:tblHeader/>
        </w:trPr>
        <w:tc>
          <w:tcPr>
            <w:tcW w:w="3969" w:type="dxa"/>
            <w:shd w:val="clear" w:color="auto" w:fill="BDD6EE" w:themeFill="accent1" w:themeFillTint="66"/>
          </w:tcPr>
          <w:p w14:paraId="75458962" w14:textId="77777777" w:rsidR="005E7A67" w:rsidRPr="00372ABD" w:rsidRDefault="005E7A67" w:rsidP="005C1B8E">
            <w:pPr>
              <w:pStyle w:val="TableHeader"/>
              <w:rPr>
                <w:rFonts w:asciiTheme="minorHAnsi" w:hAnsiTheme="minorHAnsi" w:cstheme="minorHAnsi"/>
                <w:b/>
                <w:sz w:val="18"/>
                <w:szCs w:val="20"/>
              </w:rPr>
            </w:pPr>
            <w:r w:rsidRPr="00372ABD">
              <w:rPr>
                <w:rFonts w:asciiTheme="minorHAnsi" w:hAnsiTheme="minorHAnsi" w:cstheme="minorHAnsi"/>
                <w:b/>
                <w:sz w:val="18"/>
                <w:szCs w:val="20"/>
              </w:rPr>
              <w:t>Project Name</w:t>
            </w:r>
          </w:p>
        </w:tc>
        <w:tc>
          <w:tcPr>
            <w:tcW w:w="5245" w:type="dxa"/>
            <w:gridSpan w:val="4"/>
            <w:shd w:val="clear" w:color="auto" w:fill="auto"/>
          </w:tcPr>
          <w:p w14:paraId="07B47781" w14:textId="7251593D" w:rsidR="005E7A67" w:rsidRPr="00372ABD" w:rsidRDefault="00381B6B" w:rsidP="005C1B8E">
            <w:pPr>
              <w:pStyle w:val="TableHeader"/>
              <w:rPr>
                <w:rFonts w:asciiTheme="minorHAnsi" w:hAnsiTheme="minorHAnsi" w:cstheme="minorHAnsi"/>
                <w:sz w:val="18"/>
                <w:szCs w:val="20"/>
              </w:rPr>
            </w:pPr>
            <w:r w:rsidRPr="00381B6B">
              <w:rPr>
                <w:rFonts w:asciiTheme="minorHAnsi" w:hAnsiTheme="minorHAnsi" w:cstheme="minorHAnsi"/>
                <w:sz w:val="18"/>
                <w:szCs w:val="20"/>
              </w:rPr>
              <w:t>PPM 39787 - ESG Obligor Assessment</w:t>
            </w:r>
          </w:p>
        </w:tc>
      </w:tr>
      <w:tr w:rsidR="005E7A67" w:rsidRPr="00372ABD" w14:paraId="4851265D" w14:textId="77777777" w:rsidTr="005E7A67">
        <w:trPr>
          <w:cantSplit/>
          <w:tblHeader/>
        </w:trPr>
        <w:tc>
          <w:tcPr>
            <w:tcW w:w="3969" w:type="dxa"/>
            <w:shd w:val="clear" w:color="auto" w:fill="BDD6EE" w:themeFill="accent1" w:themeFillTint="66"/>
          </w:tcPr>
          <w:p w14:paraId="4A5C1C8D" w14:textId="77777777" w:rsidR="005E7A67" w:rsidRPr="00372ABD" w:rsidRDefault="005E7A67" w:rsidP="005C1B8E">
            <w:pPr>
              <w:pStyle w:val="TableHeader"/>
              <w:rPr>
                <w:rFonts w:asciiTheme="minorHAnsi" w:hAnsiTheme="minorHAnsi" w:cstheme="minorHAnsi"/>
                <w:b/>
                <w:sz w:val="18"/>
                <w:szCs w:val="20"/>
              </w:rPr>
            </w:pPr>
            <w:r w:rsidRPr="00372ABD">
              <w:rPr>
                <w:rFonts w:asciiTheme="minorHAnsi" w:hAnsiTheme="minorHAnsi" w:cstheme="minorHAnsi"/>
                <w:b/>
                <w:sz w:val="18"/>
                <w:szCs w:val="20"/>
              </w:rPr>
              <w:t>Document ID</w:t>
            </w:r>
          </w:p>
        </w:tc>
        <w:tc>
          <w:tcPr>
            <w:tcW w:w="5245" w:type="dxa"/>
            <w:gridSpan w:val="4"/>
            <w:shd w:val="clear" w:color="auto" w:fill="auto"/>
          </w:tcPr>
          <w:p w14:paraId="4AC024D0" w14:textId="77777777" w:rsidR="005E7A67" w:rsidRPr="00372ABD" w:rsidRDefault="005E7A67" w:rsidP="005C1B8E">
            <w:pPr>
              <w:pStyle w:val="TableHeader"/>
              <w:tabs>
                <w:tab w:val="left" w:pos="1209"/>
              </w:tabs>
              <w:rPr>
                <w:rFonts w:asciiTheme="minorHAnsi" w:hAnsiTheme="minorHAnsi" w:cstheme="minorHAnsi"/>
                <w:sz w:val="18"/>
                <w:szCs w:val="20"/>
              </w:rPr>
            </w:pPr>
            <w:r w:rsidRPr="00372ABD">
              <w:rPr>
                <w:rFonts w:asciiTheme="minorHAnsi" w:hAnsiTheme="minorHAnsi" w:cstheme="minorHAnsi"/>
                <w:sz w:val="18"/>
                <w:szCs w:val="20"/>
              </w:rPr>
              <w:t>Functional Specification Document</w:t>
            </w:r>
          </w:p>
        </w:tc>
      </w:tr>
      <w:tr w:rsidR="005E7A67" w:rsidRPr="00372ABD" w14:paraId="1A1265D8" w14:textId="77777777" w:rsidTr="005E7A67">
        <w:trPr>
          <w:cantSplit/>
          <w:tblHeader/>
        </w:trPr>
        <w:tc>
          <w:tcPr>
            <w:tcW w:w="3969" w:type="dxa"/>
            <w:shd w:val="clear" w:color="auto" w:fill="BDD6EE" w:themeFill="accent1" w:themeFillTint="66"/>
          </w:tcPr>
          <w:p w14:paraId="6C399FB7" w14:textId="77777777" w:rsidR="005E7A67" w:rsidRPr="00372ABD" w:rsidRDefault="005E7A67" w:rsidP="005C1B8E">
            <w:pPr>
              <w:pStyle w:val="TableHeader"/>
              <w:rPr>
                <w:rFonts w:asciiTheme="minorHAnsi" w:hAnsiTheme="minorHAnsi" w:cstheme="minorHAnsi"/>
                <w:b/>
                <w:sz w:val="18"/>
                <w:szCs w:val="20"/>
              </w:rPr>
            </w:pPr>
            <w:r w:rsidRPr="00372ABD">
              <w:rPr>
                <w:rFonts w:asciiTheme="minorHAnsi" w:hAnsiTheme="minorHAnsi" w:cstheme="minorHAnsi"/>
                <w:b/>
                <w:sz w:val="18"/>
                <w:szCs w:val="20"/>
              </w:rPr>
              <w:t>Document Status</w:t>
            </w:r>
          </w:p>
        </w:tc>
        <w:tc>
          <w:tcPr>
            <w:tcW w:w="5245" w:type="dxa"/>
            <w:gridSpan w:val="4"/>
            <w:shd w:val="clear" w:color="auto" w:fill="auto"/>
          </w:tcPr>
          <w:p w14:paraId="79B118D4" w14:textId="77777777" w:rsidR="005E7A67" w:rsidRPr="00372ABD" w:rsidRDefault="005E7A67" w:rsidP="005C1B8E">
            <w:pPr>
              <w:pStyle w:val="TableHeader"/>
              <w:rPr>
                <w:rFonts w:asciiTheme="minorHAnsi" w:hAnsiTheme="minorHAnsi" w:cstheme="minorHAnsi"/>
                <w:b/>
                <w:sz w:val="18"/>
                <w:szCs w:val="20"/>
              </w:rPr>
            </w:pPr>
            <w:r>
              <w:rPr>
                <w:rFonts w:asciiTheme="minorHAnsi" w:hAnsiTheme="minorHAnsi" w:cstheme="minorHAnsi"/>
                <w:b/>
                <w:sz w:val="18"/>
                <w:szCs w:val="20"/>
              </w:rPr>
              <w:t>Submitted</w:t>
            </w:r>
          </w:p>
        </w:tc>
      </w:tr>
      <w:tr w:rsidR="005E7A67" w:rsidRPr="00372ABD" w14:paraId="3292D56E" w14:textId="77777777" w:rsidTr="004460EA">
        <w:trPr>
          <w:cantSplit/>
          <w:tblHeader/>
        </w:trPr>
        <w:tc>
          <w:tcPr>
            <w:tcW w:w="3969" w:type="dxa"/>
            <w:shd w:val="clear" w:color="auto" w:fill="BDD6EE" w:themeFill="accent1" w:themeFillTint="66"/>
          </w:tcPr>
          <w:p w14:paraId="4ED9C771" w14:textId="77777777" w:rsidR="005E7A67" w:rsidRPr="00372ABD" w:rsidRDefault="005E7A67" w:rsidP="005C1B8E">
            <w:pPr>
              <w:pStyle w:val="TableHeader"/>
              <w:rPr>
                <w:rFonts w:asciiTheme="minorHAnsi" w:hAnsiTheme="minorHAnsi" w:cstheme="minorHAnsi"/>
                <w:b/>
                <w:sz w:val="18"/>
                <w:szCs w:val="20"/>
              </w:rPr>
            </w:pPr>
            <w:r w:rsidRPr="00372ABD">
              <w:rPr>
                <w:rFonts w:asciiTheme="minorHAnsi" w:hAnsiTheme="minorHAnsi" w:cstheme="minorHAnsi"/>
                <w:b/>
                <w:sz w:val="18"/>
                <w:szCs w:val="20"/>
              </w:rPr>
              <w:t>Comments</w:t>
            </w:r>
          </w:p>
        </w:tc>
        <w:tc>
          <w:tcPr>
            <w:tcW w:w="1701" w:type="dxa"/>
            <w:shd w:val="clear" w:color="auto" w:fill="BDD6EE" w:themeFill="accent1" w:themeFillTint="66"/>
          </w:tcPr>
          <w:p w14:paraId="13C507D4" w14:textId="77777777" w:rsidR="005E7A67" w:rsidRPr="00372ABD" w:rsidRDefault="005E7A67" w:rsidP="005C1B8E">
            <w:pPr>
              <w:pStyle w:val="TableHeader"/>
              <w:rPr>
                <w:rFonts w:asciiTheme="minorHAnsi" w:hAnsiTheme="minorHAnsi" w:cstheme="minorHAnsi"/>
                <w:b/>
                <w:sz w:val="18"/>
                <w:szCs w:val="20"/>
              </w:rPr>
            </w:pPr>
            <w:r w:rsidRPr="00372ABD">
              <w:rPr>
                <w:rFonts w:asciiTheme="minorHAnsi" w:hAnsiTheme="minorHAnsi" w:cstheme="minorHAnsi"/>
                <w:b/>
                <w:sz w:val="18"/>
                <w:szCs w:val="20"/>
              </w:rPr>
              <w:t>Author</w:t>
            </w:r>
          </w:p>
        </w:tc>
        <w:tc>
          <w:tcPr>
            <w:tcW w:w="1418" w:type="dxa"/>
            <w:shd w:val="clear" w:color="auto" w:fill="BDD6EE" w:themeFill="accent1" w:themeFillTint="66"/>
          </w:tcPr>
          <w:p w14:paraId="08CA1853" w14:textId="77777777" w:rsidR="005E7A67" w:rsidRPr="00372ABD" w:rsidRDefault="005E7A67" w:rsidP="005C1B8E">
            <w:pPr>
              <w:pStyle w:val="TableHeader"/>
              <w:rPr>
                <w:rFonts w:asciiTheme="minorHAnsi" w:hAnsiTheme="minorHAnsi" w:cstheme="minorHAnsi"/>
                <w:b/>
                <w:sz w:val="18"/>
                <w:szCs w:val="20"/>
              </w:rPr>
            </w:pPr>
            <w:r>
              <w:rPr>
                <w:rFonts w:asciiTheme="minorHAnsi" w:hAnsiTheme="minorHAnsi" w:cstheme="minorHAnsi"/>
                <w:b/>
                <w:sz w:val="18"/>
                <w:szCs w:val="20"/>
              </w:rPr>
              <w:t>Reviewed by</w:t>
            </w:r>
          </w:p>
        </w:tc>
        <w:tc>
          <w:tcPr>
            <w:tcW w:w="992" w:type="dxa"/>
            <w:shd w:val="clear" w:color="auto" w:fill="BDD6EE" w:themeFill="accent1" w:themeFillTint="66"/>
          </w:tcPr>
          <w:p w14:paraId="4C13E67E" w14:textId="77777777" w:rsidR="005E7A67" w:rsidRPr="00372ABD" w:rsidRDefault="005E7A67" w:rsidP="005C1B8E">
            <w:pPr>
              <w:pStyle w:val="TableHeader"/>
              <w:rPr>
                <w:rFonts w:asciiTheme="minorHAnsi" w:hAnsiTheme="minorHAnsi" w:cstheme="minorHAnsi"/>
                <w:b/>
                <w:sz w:val="18"/>
                <w:szCs w:val="20"/>
              </w:rPr>
            </w:pPr>
            <w:r w:rsidRPr="00372ABD">
              <w:rPr>
                <w:rFonts w:asciiTheme="minorHAnsi" w:hAnsiTheme="minorHAnsi" w:cstheme="minorHAnsi"/>
                <w:b/>
                <w:sz w:val="18"/>
                <w:szCs w:val="20"/>
              </w:rPr>
              <w:t>Version</w:t>
            </w:r>
          </w:p>
        </w:tc>
        <w:tc>
          <w:tcPr>
            <w:tcW w:w="1134" w:type="dxa"/>
            <w:shd w:val="clear" w:color="auto" w:fill="BDD6EE" w:themeFill="accent1" w:themeFillTint="66"/>
          </w:tcPr>
          <w:p w14:paraId="327E4E69" w14:textId="77777777" w:rsidR="005E7A67" w:rsidRPr="00372ABD" w:rsidRDefault="005E7A67" w:rsidP="005C1B8E">
            <w:pPr>
              <w:pStyle w:val="TableHeader"/>
              <w:rPr>
                <w:rFonts w:asciiTheme="minorHAnsi" w:hAnsiTheme="minorHAnsi" w:cstheme="minorHAnsi"/>
                <w:b/>
                <w:sz w:val="18"/>
                <w:szCs w:val="20"/>
              </w:rPr>
            </w:pPr>
            <w:r w:rsidRPr="00372ABD">
              <w:rPr>
                <w:rFonts w:asciiTheme="minorHAnsi" w:hAnsiTheme="minorHAnsi" w:cstheme="minorHAnsi"/>
                <w:b/>
                <w:sz w:val="18"/>
                <w:szCs w:val="20"/>
              </w:rPr>
              <w:t>Date</w:t>
            </w:r>
          </w:p>
        </w:tc>
      </w:tr>
      <w:tr w:rsidR="005E7A67" w:rsidRPr="00372ABD" w14:paraId="6F61FB39" w14:textId="77777777" w:rsidTr="004460EA">
        <w:tc>
          <w:tcPr>
            <w:tcW w:w="3969" w:type="dxa"/>
            <w:shd w:val="clear" w:color="auto" w:fill="auto"/>
          </w:tcPr>
          <w:p w14:paraId="4612BB25" w14:textId="77777777" w:rsidR="005E7A67" w:rsidRPr="00372ABD" w:rsidRDefault="005E7A67" w:rsidP="005C1B8E">
            <w:pPr>
              <w:pStyle w:val="TableCell"/>
              <w:rPr>
                <w:rFonts w:asciiTheme="minorHAnsi" w:hAnsiTheme="minorHAnsi" w:cstheme="minorHAnsi"/>
                <w:sz w:val="18"/>
                <w:szCs w:val="20"/>
              </w:rPr>
            </w:pPr>
            <w:r w:rsidRPr="00372ABD">
              <w:rPr>
                <w:rFonts w:asciiTheme="minorHAnsi" w:hAnsiTheme="minorHAnsi" w:cstheme="minorHAnsi"/>
                <w:sz w:val="18"/>
                <w:szCs w:val="20"/>
              </w:rPr>
              <w:t>First Draft</w:t>
            </w:r>
          </w:p>
        </w:tc>
        <w:tc>
          <w:tcPr>
            <w:tcW w:w="1701" w:type="dxa"/>
          </w:tcPr>
          <w:p w14:paraId="57A260A4" w14:textId="77777777" w:rsidR="005E7A67" w:rsidRPr="005E7A67" w:rsidRDefault="005E7A67" w:rsidP="005C1B8E">
            <w:pPr>
              <w:pStyle w:val="TableCell"/>
              <w:rPr>
                <w:rFonts w:asciiTheme="minorHAnsi" w:hAnsiTheme="minorHAnsi" w:cstheme="minorHAnsi"/>
                <w:sz w:val="18"/>
                <w:szCs w:val="20"/>
              </w:rPr>
            </w:pPr>
            <w:r>
              <w:rPr>
                <w:rFonts w:asciiTheme="minorHAnsi" w:hAnsiTheme="minorHAnsi" w:cstheme="minorHAnsi"/>
                <w:sz w:val="18"/>
                <w:szCs w:val="20"/>
              </w:rPr>
              <w:t>Konstantinos Nikas</w:t>
            </w:r>
          </w:p>
        </w:tc>
        <w:tc>
          <w:tcPr>
            <w:tcW w:w="1418" w:type="dxa"/>
          </w:tcPr>
          <w:p w14:paraId="599C215D" w14:textId="49A70F8B" w:rsidR="005C1AFB" w:rsidRPr="00372ABD" w:rsidRDefault="005C1AFB" w:rsidP="005C1B8E">
            <w:pPr>
              <w:pStyle w:val="TableCell"/>
              <w:rPr>
                <w:rFonts w:asciiTheme="minorHAnsi" w:hAnsiTheme="minorHAnsi" w:cstheme="minorHAnsi"/>
                <w:sz w:val="18"/>
                <w:szCs w:val="20"/>
              </w:rPr>
            </w:pPr>
          </w:p>
        </w:tc>
        <w:tc>
          <w:tcPr>
            <w:tcW w:w="992" w:type="dxa"/>
          </w:tcPr>
          <w:p w14:paraId="55B8D276" w14:textId="77777777" w:rsidR="005E7A67" w:rsidRPr="00372ABD" w:rsidRDefault="005C1AFB" w:rsidP="005C1B8E">
            <w:pPr>
              <w:pStyle w:val="TableCell"/>
              <w:jc w:val="center"/>
              <w:rPr>
                <w:rFonts w:asciiTheme="minorHAnsi" w:hAnsiTheme="minorHAnsi" w:cstheme="minorHAnsi"/>
                <w:sz w:val="18"/>
                <w:szCs w:val="20"/>
              </w:rPr>
            </w:pPr>
            <w:r>
              <w:rPr>
                <w:rFonts w:asciiTheme="minorHAnsi" w:hAnsiTheme="minorHAnsi" w:cstheme="minorHAnsi"/>
                <w:sz w:val="18"/>
                <w:szCs w:val="20"/>
              </w:rPr>
              <w:t>1.0</w:t>
            </w:r>
          </w:p>
        </w:tc>
        <w:tc>
          <w:tcPr>
            <w:tcW w:w="1134" w:type="dxa"/>
          </w:tcPr>
          <w:p w14:paraId="2E6EE55D" w14:textId="4B82F056" w:rsidR="005E7A67" w:rsidRPr="004460EA" w:rsidRDefault="004460EA" w:rsidP="005C1B8E">
            <w:pPr>
              <w:pStyle w:val="TableCell"/>
              <w:jc w:val="center"/>
              <w:rPr>
                <w:rFonts w:asciiTheme="minorHAnsi" w:hAnsiTheme="minorHAnsi" w:cstheme="minorHAnsi"/>
                <w:sz w:val="18"/>
                <w:szCs w:val="20"/>
                <w:lang w:val="el-GR"/>
              </w:rPr>
            </w:pPr>
            <w:r>
              <w:rPr>
                <w:rFonts w:asciiTheme="minorHAnsi" w:hAnsiTheme="minorHAnsi" w:cstheme="minorHAnsi"/>
                <w:sz w:val="18"/>
                <w:szCs w:val="20"/>
                <w:lang w:val="el-GR"/>
              </w:rPr>
              <w:t>06</w:t>
            </w:r>
            <w:r w:rsidR="005E7A67">
              <w:rPr>
                <w:rFonts w:asciiTheme="minorHAnsi" w:hAnsiTheme="minorHAnsi" w:cstheme="minorHAnsi"/>
                <w:sz w:val="18"/>
                <w:szCs w:val="20"/>
              </w:rPr>
              <w:t>/</w:t>
            </w:r>
            <w:r>
              <w:rPr>
                <w:rFonts w:asciiTheme="minorHAnsi" w:hAnsiTheme="minorHAnsi" w:cstheme="minorHAnsi"/>
                <w:sz w:val="18"/>
                <w:szCs w:val="20"/>
                <w:lang w:val="el-GR"/>
              </w:rPr>
              <w:t>10</w:t>
            </w:r>
            <w:r w:rsidR="005E7A67">
              <w:rPr>
                <w:rFonts w:asciiTheme="minorHAnsi" w:hAnsiTheme="minorHAnsi" w:cstheme="minorHAnsi"/>
                <w:sz w:val="18"/>
                <w:szCs w:val="20"/>
              </w:rPr>
              <w:t>/202</w:t>
            </w:r>
            <w:r>
              <w:rPr>
                <w:rFonts w:asciiTheme="minorHAnsi" w:hAnsiTheme="minorHAnsi" w:cstheme="minorHAnsi"/>
                <w:sz w:val="18"/>
                <w:szCs w:val="20"/>
                <w:lang w:val="el-GR"/>
              </w:rPr>
              <w:t>3</w:t>
            </w:r>
          </w:p>
        </w:tc>
      </w:tr>
      <w:tr w:rsidR="005E7A67" w:rsidRPr="00EA0C50" w14:paraId="49094E9F" w14:textId="77777777" w:rsidTr="004460EA">
        <w:tc>
          <w:tcPr>
            <w:tcW w:w="3969" w:type="dxa"/>
            <w:shd w:val="clear" w:color="auto" w:fill="auto"/>
          </w:tcPr>
          <w:p w14:paraId="129B09BB" w14:textId="77777777" w:rsidR="005E7A67" w:rsidRPr="00372ABD" w:rsidRDefault="005E7A67" w:rsidP="005C1B8E">
            <w:pPr>
              <w:pStyle w:val="TableCell"/>
              <w:rPr>
                <w:rFonts w:asciiTheme="minorHAnsi" w:hAnsiTheme="minorHAnsi" w:cstheme="minorHAnsi"/>
                <w:sz w:val="18"/>
                <w:szCs w:val="20"/>
              </w:rPr>
            </w:pPr>
          </w:p>
        </w:tc>
        <w:tc>
          <w:tcPr>
            <w:tcW w:w="1701" w:type="dxa"/>
          </w:tcPr>
          <w:p w14:paraId="60D111BD" w14:textId="77777777" w:rsidR="005E7A67" w:rsidRPr="00372ABD" w:rsidRDefault="005E7A67" w:rsidP="005C1B8E">
            <w:pPr>
              <w:pStyle w:val="TableCell"/>
              <w:rPr>
                <w:rFonts w:asciiTheme="minorHAnsi" w:hAnsiTheme="minorHAnsi" w:cstheme="minorHAnsi"/>
                <w:sz w:val="18"/>
                <w:szCs w:val="20"/>
              </w:rPr>
            </w:pPr>
          </w:p>
        </w:tc>
        <w:tc>
          <w:tcPr>
            <w:tcW w:w="1418" w:type="dxa"/>
          </w:tcPr>
          <w:p w14:paraId="4FA27273" w14:textId="77777777" w:rsidR="005E7A67" w:rsidRPr="00372ABD" w:rsidRDefault="005E7A67" w:rsidP="005C1B8E">
            <w:pPr>
              <w:pStyle w:val="TableCell"/>
              <w:rPr>
                <w:rFonts w:asciiTheme="minorHAnsi" w:hAnsiTheme="minorHAnsi" w:cstheme="minorHAnsi"/>
                <w:sz w:val="18"/>
                <w:szCs w:val="20"/>
              </w:rPr>
            </w:pPr>
          </w:p>
        </w:tc>
        <w:tc>
          <w:tcPr>
            <w:tcW w:w="992" w:type="dxa"/>
          </w:tcPr>
          <w:p w14:paraId="260D8A1C" w14:textId="77777777" w:rsidR="005E7A67" w:rsidRPr="00372ABD" w:rsidRDefault="005E7A67" w:rsidP="005C1B8E">
            <w:pPr>
              <w:pStyle w:val="TableCell"/>
              <w:rPr>
                <w:rFonts w:asciiTheme="minorHAnsi" w:hAnsiTheme="minorHAnsi" w:cstheme="minorHAnsi"/>
                <w:sz w:val="18"/>
                <w:szCs w:val="20"/>
              </w:rPr>
            </w:pPr>
          </w:p>
        </w:tc>
        <w:tc>
          <w:tcPr>
            <w:tcW w:w="1134" w:type="dxa"/>
          </w:tcPr>
          <w:p w14:paraId="70780FF6" w14:textId="77777777" w:rsidR="005E7A67" w:rsidRPr="00372ABD" w:rsidRDefault="005E7A67" w:rsidP="005C1B8E">
            <w:pPr>
              <w:pStyle w:val="TableCell"/>
              <w:jc w:val="center"/>
              <w:rPr>
                <w:rFonts w:asciiTheme="minorHAnsi" w:hAnsiTheme="minorHAnsi" w:cstheme="minorHAnsi"/>
                <w:sz w:val="18"/>
                <w:szCs w:val="20"/>
              </w:rPr>
            </w:pPr>
          </w:p>
        </w:tc>
      </w:tr>
      <w:tr w:rsidR="005E7A67" w:rsidRPr="00EA0C50" w14:paraId="5B574565" w14:textId="77777777" w:rsidTr="004460EA">
        <w:tc>
          <w:tcPr>
            <w:tcW w:w="3969" w:type="dxa"/>
            <w:shd w:val="clear" w:color="auto" w:fill="auto"/>
          </w:tcPr>
          <w:p w14:paraId="051A0627" w14:textId="77777777" w:rsidR="005E7A67" w:rsidRPr="00372ABD" w:rsidRDefault="005E7A67" w:rsidP="005C1B8E">
            <w:pPr>
              <w:pStyle w:val="TableCellBullet"/>
              <w:numPr>
                <w:ilvl w:val="0"/>
                <w:numId w:val="0"/>
              </w:numPr>
              <w:rPr>
                <w:rFonts w:asciiTheme="minorHAnsi" w:hAnsiTheme="minorHAnsi" w:cstheme="minorHAnsi"/>
                <w:sz w:val="18"/>
                <w:szCs w:val="20"/>
              </w:rPr>
            </w:pPr>
          </w:p>
        </w:tc>
        <w:tc>
          <w:tcPr>
            <w:tcW w:w="1701" w:type="dxa"/>
          </w:tcPr>
          <w:p w14:paraId="526AB838" w14:textId="77777777" w:rsidR="005E7A67" w:rsidRPr="00372ABD" w:rsidRDefault="005E7A67" w:rsidP="005C1B8E">
            <w:pPr>
              <w:pStyle w:val="TableCell"/>
              <w:rPr>
                <w:rFonts w:asciiTheme="minorHAnsi" w:hAnsiTheme="minorHAnsi" w:cstheme="minorHAnsi"/>
                <w:sz w:val="18"/>
                <w:szCs w:val="20"/>
              </w:rPr>
            </w:pPr>
          </w:p>
        </w:tc>
        <w:tc>
          <w:tcPr>
            <w:tcW w:w="1418" w:type="dxa"/>
          </w:tcPr>
          <w:p w14:paraId="632A2312" w14:textId="77777777" w:rsidR="005E7A67" w:rsidRPr="00372ABD" w:rsidRDefault="005E7A67" w:rsidP="005C1B8E">
            <w:pPr>
              <w:pStyle w:val="TableCell"/>
              <w:rPr>
                <w:rFonts w:asciiTheme="minorHAnsi" w:hAnsiTheme="minorHAnsi" w:cstheme="minorHAnsi"/>
                <w:sz w:val="18"/>
                <w:szCs w:val="20"/>
              </w:rPr>
            </w:pPr>
          </w:p>
        </w:tc>
        <w:tc>
          <w:tcPr>
            <w:tcW w:w="992" w:type="dxa"/>
          </w:tcPr>
          <w:p w14:paraId="62904480" w14:textId="77777777" w:rsidR="005E7A67" w:rsidRPr="00372ABD" w:rsidRDefault="005E7A67" w:rsidP="005C1B8E">
            <w:pPr>
              <w:pStyle w:val="TableCell"/>
              <w:rPr>
                <w:rFonts w:asciiTheme="minorHAnsi" w:hAnsiTheme="minorHAnsi" w:cstheme="minorHAnsi"/>
                <w:sz w:val="18"/>
                <w:szCs w:val="20"/>
              </w:rPr>
            </w:pPr>
          </w:p>
        </w:tc>
        <w:tc>
          <w:tcPr>
            <w:tcW w:w="1134" w:type="dxa"/>
          </w:tcPr>
          <w:p w14:paraId="53A0CFF8" w14:textId="77777777" w:rsidR="005E7A67" w:rsidRPr="00372ABD" w:rsidRDefault="005E7A67" w:rsidP="005C1B8E">
            <w:pPr>
              <w:pStyle w:val="TableCell"/>
              <w:jc w:val="center"/>
              <w:rPr>
                <w:rFonts w:asciiTheme="minorHAnsi" w:hAnsiTheme="minorHAnsi" w:cstheme="minorHAnsi"/>
                <w:sz w:val="18"/>
                <w:szCs w:val="20"/>
              </w:rPr>
            </w:pPr>
          </w:p>
        </w:tc>
      </w:tr>
      <w:tr w:rsidR="005E7A67" w:rsidRPr="00EA0C50" w14:paraId="3CC97365" w14:textId="77777777" w:rsidTr="004460EA">
        <w:tc>
          <w:tcPr>
            <w:tcW w:w="3969" w:type="dxa"/>
            <w:shd w:val="clear" w:color="auto" w:fill="auto"/>
          </w:tcPr>
          <w:p w14:paraId="3E0E0789" w14:textId="77777777" w:rsidR="005E7A67" w:rsidRPr="00372ABD" w:rsidRDefault="005E7A67" w:rsidP="005C1B8E">
            <w:pPr>
              <w:pStyle w:val="TableCell"/>
              <w:rPr>
                <w:rFonts w:asciiTheme="minorHAnsi" w:hAnsiTheme="minorHAnsi" w:cstheme="minorHAnsi"/>
                <w:sz w:val="18"/>
                <w:szCs w:val="20"/>
              </w:rPr>
            </w:pPr>
          </w:p>
        </w:tc>
        <w:tc>
          <w:tcPr>
            <w:tcW w:w="1701" w:type="dxa"/>
          </w:tcPr>
          <w:p w14:paraId="3B43F66D" w14:textId="77777777" w:rsidR="005E7A67" w:rsidRPr="00372ABD" w:rsidRDefault="005E7A67" w:rsidP="005C1B8E">
            <w:pPr>
              <w:pStyle w:val="TableCellBullet"/>
              <w:numPr>
                <w:ilvl w:val="0"/>
                <w:numId w:val="0"/>
              </w:numPr>
              <w:rPr>
                <w:rFonts w:asciiTheme="minorHAnsi" w:hAnsiTheme="minorHAnsi" w:cstheme="minorHAnsi"/>
                <w:sz w:val="18"/>
                <w:szCs w:val="20"/>
              </w:rPr>
            </w:pPr>
          </w:p>
        </w:tc>
        <w:tc>
          <w:tcPr>
            <w:tcW w:w="1418" w:type="dxa"/>
          </w:tcPr>
          <w:p w14:paraId="39517D67" w14:textId="77777777" w:rsidR="005E7A67" w:rsidRPr="00372ABD" w:rsidRDefault="005E7A67" w:rsidP="005C1B8E">
            <w:pPr>
              <w:pStyle w:val="TableCell"/>
              <w:rPr>
                <w:rFonts w:asciiTheme="minorHAnsi" w:hAnsiTheme="minorHAnsi" w:cstheme="minorHAnsi"/>
                <w:sz w:val="18"/>
                <w:szCs w:val="20"/>
              </w:rPr>
            </w:pPr>
          </w:p>
        </w:tc>
        <w:tc>
          <w:tcPr>
            <w:tcW w:w="992" w:type="dxa"/>
          </w:tcPr>
          <w:p w14:paraId="0644AF0A" w14:textId="77777777" w:rsidR="005E7A67" w:rsidRPr="00372ABD" w:rsidRDefault="005E7A67" w:rsidP="005C1B8E">
            <w:pPr>
              <w:pStyle w:val="TableCell"/>
              <w:rPr>
                <w:rFonts w:asciiTheme="minorHAnsi" w:hAnsiTheme="minorHAnsi" w:cstheme="minorHAnsi"/>
                <w:sz w:val="18"/>
                <w:szCs w:val="20"/>
              </w:rPr>
            </w:pPr>
          </w:p>
        </w:tc>
        <w:tc>
          <w:tcPr>
            <w:tcW w:w="1134" w:type="dxa"/>
          </w:tcPr>
          <w:p w14:paraId="13FBC536" w14:textId="77777777" w:rsidR="005E7A67" w:rsidRPr="00372ABD" w:rsidRDefault="005E7A67" w:rsidP="005C1B8E">
            <w:pPr>
              <w:pStyle w:val="TableCell"/>
              <w:rPr>
                <w:rFonts w:asciiTheme="minorHAnsi" w:hAnsiTheme="minorHAnsi" w:cstheme="minorHAnsi"/>
                <w:sz w:val="18"/>
                <w:szCs w:val="20"/>
              </w:rPr>
            </w:pPr>
          </w:p>
        </w:tc>
      </w:tr>
      <w:tr w:rsidR="005E7A67" w:rsidRPr="00EA0C50" w14:paraId="34FDF6A0" w14:textId="77777777" w:rsidTr="004460EA">
        <w:tc>
          <w:tcPr>
            <w:tcW w:w="3969" w:type="dxa"/>
            <w:shd w:val="clear" w:color="auto" w:fill="auto"/>
          </w:tcPr>
          <w:p w14:paraId="175CCE2C" w14:textId="77777777" w:rsidR="005E7A67" w:rsidRDefault="005E7A67" w:rsidP="005C1B8E">
            <w:pPr>
              <w:pStyle w:val="TableCell"/>
              <w:rPr>
                <w:rFonts w:asciiTheme="minorHAnsi" w:hAnsiTheme="minorHAnsi" w:cstheme="minorHAnsi"/>
                <w:sz w:val="18"/>
                <w:szCs w:val="20"/>
              </w:rPr>
            </w:pPr>
          </w:p>
        </w:tc>
        <w:tc>
          <w:tcPr>
            <w:tcW w:w="1701" w:type="dxa"/>
          </w:tcPr>
          <w:p w14:paraId="5E5E37B6" w14:textId="77777777" w:rsidR="005E7A67" w:rsidRDefault="005E7A67" w:rsidP="005C1B8E">
            <w:pPr>
              <w:pStyle w:val="TableCellBullet"/>
              <w:numPr>
                <w:ilvl w:val="0"/>
                <w:numId w:val="0"/>
              </w:numPr>
              <w:rPr>
                <w:rFonts w:asciiTheme="minorHAnsi" w:hAnsiTheme="minorHAnsi" w:cstheme="minorHAnsi"/>
                <w:sz w:val="18"/>
                <w:szCs w:val="20"/>
              </w:rPr>
            </w:pPr>
          </w:p>
        </w:tc>
        <w:tc>
          <w:tcPr>
            <w:tcW w:w="1418" w:type="dxa"/>
          </w:tcPr>
          <w:p w14:paraId="5F8C3721" w14:textId="77777777" w:rsidR="005E7A67" w:rsidRPr="00B82C02" w:rsidRDefault="005E7A67" w:rsidP="005C1B8E">
            <w:pPr>
              <w:pStyle w:val="TableCell"/>
              <w:rPr>
                <w:rFonts w:asciiTheme="minorHAnsi" w:hAnsiTheme="minorHAnsi" w:cstheme="minorHAnsi"/>
                <w:sz w:val="18"/>
                <w:szCs w:val="20"/>
              </w:rPr>
            </w:pPr>
          </w:p>
        </w:tc>
        <w:tc>
          <w:tcPr>
            <w:tcW w:w="992" w:type="dxa"/>
          </w:tcPr>
          <w:p w14:paraId="212BCA0D" w14:textId="77777777" w:rsidR="005E7A67" w:rsidRDefault="005E7A67" w:rsidP="005C1B8E">
            <w:pPr>
              <w:pStyle w:val="TableCell"/>
              <w:rPr>
                <w:rFonts w:asciiTheme="minorHAnsi" w:hAnsiTheme="minorHAnsi" w:cstheme="minorHAnsi"/>
                <w:sz w:val="18"/>
                <w:szCs w:val="20"/>
              </w:rPr>
            </w:pPr>
          </w:p>
        </w:tc>
        <w:tc>
          <w:tcPr>
            <w:tcW w:w="1134" w:type="dxa"/>
          </w:tcPr>
          <w:p w14:paraId="27F31F21" w14:textId="77777777" w:rsidR="005E7A67" w:rsidRDefault="005E7A67" w:rsidP="005C1B8E">
            <w:pPr>
              <w:pStyle w:val="TableCell"/>
              <w:rPr>
                <w:rFonts w:asciiTheme="minorHAnsi" w:hAnsiTheme="minorHAnsi" w:cstheme="minorHAnsi"/>
                <w:sz w:val="18"/>
                <w:szCs w:val="20"/>
              </w:rPr>
            </w:pPr>
          </w:p>
        </w:tc>
      </w:tr>
    </w:tbl>
    <w:p w14:paraId="0DEB3677" w14:textId="77777777" w:rsidR="005E7A67" w:rsidRPr="005E7A67" w:rsidRDefault="005E7A67" w:rsidP="005E7A67">
      <w:pPr>
        <w:pStyle w:val="Heading2"/>
        <w:keepLines w:val="0"/>
        <w:numPr>
          <w:ilvl w:val="1"/>
          <w:numId w:val="0"/>
        </w:numPr>
        <w:spacing w:before="360" w:line="240" w:lineRule="auto"/>
        <w:ind w:left="718" w:hanging="576"/>
        <w:rPr>
          <w:lang w:val="en-US"/>
        </w:rPr>
      </w:pPr>
      <w:bookmarkStart w:id="5" w:name="_Toc75869394"/>
      <w:bookmarkStart w:id="6" w:name="_Toc147771110"/>
      <w:r w:rsidRPr="005E7A67">
        <w:rPr>
          <w:lang w:val="en-US"/>
        </w:rPr>
        <w:t>1.2 Bank Reviewers</w:t>
      </w:r>
      <w:bookmarkEnd w:id="5"/>
      <w:bookmarkEnd w:id="6"/>
    </w:p>
    <w:p w14:paraId="13951AA5" w14:textId="77777777" w:rsidR="005E7A67" w:rsidRPr="00372ABD" w:rsidRDefault="005E7A67" w:rsidP="005E7A67">
      <w:pPr>
        <w:pStyle w:val="Body"/>
        <w:rPr>
          <w:rFonts w:asciiTheme="minorHAnsi" w:hAnsiTheme="minorHAnsi" w:cstheme="minorHAnsi"/>
        </w:rPr>
      </w:pPr>
    </w:p>
    <w:tbl>
      <w:tblPr>
        <w:tblW w:w="9214" w:type="dxa"/>
        <w:tblInd w:w="142" w:type="dxa"/>
        <w:tblBorders>
          <w:top w:val="single" w:sz="2" w:space="0" w:color="auto"/>
          <w:bottom w:val="single" w:sz="2" w:space="0" w:color="auto"/>
          <w:insideH w:val="single" w:sz="2" w:space="0" w:color="auto"/>
          <w:insideV w:val="single" w:sz="2" w:space="0" w:color="auto"/>
        </w:tblBorders>
        <w:tblCellMar>
          <w:left w:w="72" w:type="dxa"/>
          <w:right w:w="72" w:type="dxa"/>
        </w:tblCellMar>
        <w:tblLook w:val="0000" w:firstRow="0" w:lastRow="0" w:firstColumn="0" w:lastColumn="0" w:noHBand="0" w:noVBand="0"/>
      </w:tblPr>
      <w:tblGrid>
        <w:gridCol w:w="3260"/>
        <w:gridCol w:w="3864"/>
        <w:gridCol w:w="2090"/>
      </w:tblGrid>
      <w:tr w:rsidR="005E7A67" w:rsidRPr="00372ABD" w14:paraId="1DA44910" w14:textId="77777777" w:rsidTr="005C1B8E">
        <w:trPr>
          <w:cantSplit/>
          <w:tblHeader/>
        </w:trPr>
        <w:tc>
          <w:tcPr>
            <w:tcW w:w="3260" w:type="dxa"/>
            <w:shd w:val="clear" w:color="auto" w:fill="BDD6EE" w:themeFill="accent1" w:themeFillTint="66"/>
          </w:tcPr>
          <w:p w14:paraId="5A2BF43F" w14:textId="77777777" w:rsidR="005E7A67" w:rsidRPr="00372ABD" w:rsidRDefault="005E7A67" w:rsidP="005C1B8E">
            <w:pPr>
              <w:pStyle w:val="TableHeader"/>
              <w:rPr>
                <w:rFonts w:asciiTheme="minorHAnsi" w:hAnsiTheme="minorHAnsi" w:cstheme="minorHAnsi"/>
                <w:b/>
                <w:sz w:val="18"/>
                <w:szCs w:val="20"/>
              </w:rPr>
            </w:pPr>
            <w:r w:rsidRPr="00372ABD">
              <w:rPr>
                <w:rFonts w:asciiTheme="minorHAnsi" w:hAnsiTheme="minorHAnsi" w:cstheme="minorHAnsi"/>
                <w:b/>
                <w:sz w:val="18"/>
                <w:szCs w:val="20"/>
              </w:rPr>
              <w:t>Reviewer</w:t>
            </w:r>
          </w:p>
        </w:tc>
        <w:tc>
          <w:tcPr>
            <w:tcW w:w="3864" w:type="dxa"/>
            <w:shd w:val="clear" w:color="auto" w:fill="BDD6EE" w:themeFill="accent1" w:themeFillTint="66"/>
          </w:tcPr>
          <w:p w14:paraId="6345F997" w14:textId="77777777" w:rsidR="005E7A67" w:rsidRPr="00372ABD" w:rsidRDefault="005E7A67" w:rsidP="005C1B8E">
            <w:pPr>
              <w:pStyle w:val="TableHeader"/>
              <w:rPr>
                <w:rFonts w:asciiTheme="minorHAnsi" w:hAnsiTheme="minorHAnsi" w:cstheme="minorHAnsi"/>
                <w:b/>
                <w:sz w:val="18"/>
                <w:szCs w:val="20"/>
              </w:rPr>
            </w:pPr>
            <w:r w:rsidRPr="00372ABD">
              <w:rPr>
                <w:rFonts w:asciiTheme="minorHAnsi" w:hAnsiTheme="minorHAnsi" w:cstheme="minorHAnsi"/>
                <w:b/>
                <w:sz w:val="18"/>
                <w:szCs w:val="20"/>
              </w:rPr>
              <w:t>Title</w:t>
            </w:r>
          </w:p>
        </w:tc>
        <w:tc>
          <w:tcPr>
            <w:tcW w:w="2090" w:type="dxa"/>
            <w:shd w:val="clear" w:color="auto" w:fill="BDD6EE" w:themeFill="accent1" w:themeFillTint="66"/>
          </w:tcPr>
          <w:p w14:paraId="0E84F47E" w14:textId="77777777" w:rsidR="005E7A67" w:rsidRPr="00372ABD" w:rsidRDefault="005E7A67" w:rsidP="005C1B8E">
            <w:pPr>
              <w:pStyle w:val="TableHeader"/>
              <w:rPr>
                <w:rFonts w:asciiTheme="minorHAnsi" w:hAnsiTheme="minorHAnsi" w:cstheme="minorHAnsi"/>
                <w:b/>
                <w:sz w:val="18"/>
                <w:szCs w:val="20"/>
              </w:rPr>
            </w:pPr>
            <w:r w:rsidRPr="00372ABD">
              <w:rPr>
                <w:rFonts w:asciiTheme="minorHAnsi" w:hAnsiTheme="minorHAnsi" w:cstheme="minorHAnsi"/>
                <w:b/>
                <w:sz w:val="18"/>
                <w:szCs w:val="20"/>
              </w:rPr>
              <w:t>Date</w:t>
            </w:r>
          </w:p>
        </w:tc>
      </w:tr>
      <w:tr w:rsidR="005E7A67" w:rsidRPr="00372ABD" w14:paraId="25014ECF" w14:textId="77777777" w:rsidTr="005C1B8E">
        <w:tc>
          <w:tcPr>
            <w:tcW w:w="3260" w:type="dxa"/>
          </w:tcPr>
          <w:p w14:paraId="4293A2A2" w14:textId="77777777" w:rsidR="005E7A67" w:rsidRPr="00372ABD" w:rsidRDefault="005E7A67" w:rsidP="005C1B8E">
            <w:pPr>
              <w:pStyle w:val="TableCell"/>
              <w:rPr>
                <w:rFonts w:asciiTheme="minorHAnsi" w:hAnsiTheme="minorHAnsi" w:cstheme="minorHAnsi"/>
                <w:sz w:val="18"/>
                <w:szCs w:val="20"/>
              </w:rPr>
            </w:pPr>
          </w:p>
        </w:tc>
        <w:tc>
          <w:tcPr>
            <w:tcW w:w="3864" w:type="dxa"/>
            <w:shd w:val="clear" w:color="auto" w:fill="auto"/>
          </w:tcPr>
          <w:p w14:paraId="34D3070E" w14:textId="77777777" w:rsidR="005E7A67" w:rsidRPr="00372ABD" w:rsidRDefault="005E7A67" w:rsidP="005C1B8E">
            <w:pPr>
              <w:pStyle w:val="TableCell"/>
              <w:rPr>
                <w:rFonts w:asciiTheme="minorHAnsi" w:hAnsiTheme="minorHAnsi" w:cstheme="minorHAnsi"/>
                <w:sz w:val="18"/>
                <w:szCs w:val="20"/>
              </w:rPr>
            </w:pPr>
          </w:p>
        </w:tc>
        <w:tc>
          <w:tcPr>
            <w:tcW w:w="2090" w:type="dxa"/>
          </w:tcPr>
          <w:p w14:paraId="1EC274A3" w14:textId="77777777" w:rsidR="005E7A67" w:rsidRPr="00372ABD" w:rsidRDefault="005E7A67" w:rsidP="005C1B8E">
            <w:pPr>
              <w:pStyle w:val="TableCell"/>
              <w:rPr>
                <w:rFonts w:asciiTheme="minorHAnsi" w:hAnsiTheme="minorHAnsi" w:cstheme="minorHAnsi"/>
                <w:sz w:val="18"/>
                <w:szCs w:val="20"/>
              </w:rPr>
            </w:pPr>
          </w:p>
        </w:tc>
      </w:tr>
      <w:tr w:rsidR="005E7A67" w:rsidRPr="00372ABD" w14:paraId="5E722D04" w14:textId="77777777" w:rsidTr="005C1B8E">
        <w:tc>
          <w:tcPr>
            <w:tcW w:w="3260" w:type="dxa"/>
          </w:tcPr>
          <w:p w14:paraId="3E391A84" w14:textId="77777777" w:rsidR="005E7A67" w:rsidRPr="00372ABD" w:rsidRDefault="005E7A67" w:rsidP="005C1B8E">
            <w:pPr>
              <w:pStyle w:val="TableCell"/>
              <w:tabs>
                <w:tab w:val="center" w:pos="1135"/>
              </w:tabs>
              <w:rPr>
                <w:rFonts w:asciiTheme="minorHAnsi" w:hAnsiTheme="minorHAnsi" w:cstheme="minorHAnsi"/>
                <w:sz w:val="18"/>
                <w:szCs w:val="20"/>
              </w:rPr>
            </w:pPr>
          </w:p>
        </w:tc>
        <w:tc>
          <w:tcPr>
            <w:tcW w:w="3864" w:type="dxa"/>
            <w:shd w:val="clear" w:color="auto" w:fill="auto"/>
          </w:tcPr>
          <w:p w14:paraId="2FBB0016" w14:textId="77777777" w:rsidR="005E7A67" w:rsidRPr="00372ABD" w:rsidRDefault="005E7A67" w:rsidP="005C1B8E">
            <w:pPr>
              <w:pStyle w:val="TableCell"/>
              <w:tabs>
                <w:tab w:val="center" w:pos="1135"/>
              </w:tabs>
              <w:rPr>
                <w:rFonts w:asciiTheme="minorHAnsi" w:hAnsiTheme="minorHAnsi" w:cstheme="minorHAnsi"/>
                <w:sz w:val="18"/>
                <w:szCs w:val="20"/>
              </w:rPr>
            </w:pPr>
          </w:p>
        </w:tc>
        <w:tc>
          <w:tcPr>
            <w:tcW w:w="2090" w:type="dxa"/>
          </w:tcPr>
          <w:p w14:paraId="33FF266F" w14:textId="77777777" w:rsidR="005E7A67" w:rsidRPr="00372ABD" w:rsidRDefault="005E7A67" w:rsidP="005C1B8E">
            <w:pPr>
              <w:pStyle w:val="TableCell"/>
              <w:tabs>
                <w:tab w:val="center" w:pos="1135"/>
              </w:tabs>
              <w:rPr>
                <w:rFonts w:asciiTheme="minorHAnsi" w:hAnsiTheme="minorHAnsi" w:cstheme="minorHAnsi"/>
                <w:sz w:val="18"/>
                <w:szCs w:val="20"/>
              </w:rPr>
            </w:pPr>
          </w:p>
        </w:tc>
      </w:tr>
      <w:tr w:rsidR="005E7A67" w:rsidRPr="00372ABD" w14:paraId="6F527E85" w14:textId="77777777" w:rsidTr="005C1B8E">
        <w:tc>
          <w:tcPr>
            <w:tcW w:w="3260" w:type="dxa"/>
          </w:tcPr>
          <w:p w14:paraId="5D35D13C" w14:textId="77777777" w:rsidR="005E7A67" w:rsidRPr="00372ABD" w:rsidRDefault="005E7A67" w:rsidP="005C1B8E">
            <w:pPr>
              <w:pStyle w:val="TableCell"/>
              <w:rPr>
                <w:rFonts w:asciiTheme="minorHAnsi" w:hAnsiTheme="minorHAnsi" w:cstheme="minorHAnsi"/>
                <w:sz w:val="18"/>
                <w:szCs w:val="20"/>
              </w:rPr>
            </w:pPr>
          </w:p>
        </w:tc>
        <w:tc>
          <w:tcPr>
            <w:tcW w:w="3864" w:type="dxa"/>
            <w:shd w:val="clear" w:color="auto" w:fill="auto"/>
          </w:tcPr>
          <w:p w14:paraId="74A8E261" w14:textId="77777777" w:rsidR="005E7A67" w:rsidRPr="00372ABD" w:rsidRDefault="005E7A67" w:rsidP="005C1B8E">
            <w:pPr>
              <w:pStyle w:val="TableCell"/>
              <w:rPr>
                <w:rFonts w:asciiTheme="minorHAnsi" w:hAnsiTheme="minorHAnsi" w:cstheme="minorHAnsi"/>
                <w:sz w:val="18"/>
                <w:szCs w:val="20"/>
              </w:rPr>
            </w:pPr>
          </w:p>
        </w:tc>
        <w:tc>
          <w:tcPr>
            <w:tcW w:w="2090" w:type="dxa"/>
          </w:tcPr>
          <w:p w14:paraId="0E019F8C" w14:textId="77777777" w:rsidR="005E7A67" w:rsidRPr="00372ABD" w:rsidRDefault="005E7A67" w:rsidP="005C1B8E">
            <w:pPr>
              <w:pStyle w:val="TableCell"/>
              <w:rPr>
                <w:rFonts w:asciiTheme="minorHAnsi" w:hAnsiTheme="minorHAnsi" w:cstheme="minorHAnsi"/>
                <w:sz w:val="18"/>
                <w:szCs w:val="20"/>
              </w:rPr>
            </w:pPr>
          </w:p>
        </w:tc>
      </w:tr>
      <w:tr w:rsidR="00A80964" w:rsidRPr="00372ABD" w14:paraId="7F1D54A1" w14:textId="77777777" w:rsidTr="005C1B8E">
        <w:tc>
          <w:tcPr>
            <w:tcW w:w="3260" w:type="dxa"/>
          </w:tcPr>
          <w:p w14:paraId="4ACCAB27" w14:textId="77777777" w:rsidR="00A80964" w:rsidRPr="00372ABD" w:rsidRDefault="00A80964" w:rsidP="005C1B8E">
            <w:pPr>
              <w:pStyle w:val="TableCell"/>
              <w:rPr>
                <w:rFonts w:asciiTheme="minorHAnsi" w:hAnsiTheme="minorHAnsi" w:cstheme="minorHAnsi"/>
                <w:sz w:val="18"/>
                <w:szCs w:val="20"/>
              </w:rPr>
            </w:pPr>
          </w:p>
        </w:tc>
        <w:tc>
          <w:tcPr>
            <w:tcW w:w="3864" w:type="dxa"/>
            <w:shd w:val="clear" w:color="auto" w:fill="auto"/>
          </w:tcPr>
          <w:p w14:paraId="28CED44E" w14:textId="77777777" w:rsidR="00A80964" w:rsidRPr="00372ABD" w:rsidRDefault="00A80964" w:rsidP="005C1B8E">
            <w:pPr>
              <w:pStyle w:val="TableCell"/>
              <w:rPr>
                <w:rFonts w:asciiTheme="minorHAnsi" w:hAnsiTheme="minorHAnsi" w:cstheme="minorHAnsi"/>
                <w:sz w:val="18"/>
                <w:szCs w:val="20"/>
              </w:rPr>
            </w:pPr>
          </w:p>
        </w:tc>
        <w:tc>
          <w:tcPr>
            <w:tcW w:w="2090" w:type="dxa"/>
          </w:tcPr>
          <w:p w14:paraId="21B385B6" w14:textId="77777777" w:rsidR="00A80964" w:rsidRPr="00372ABD" w:rsidRDefault="00A80964" w:rsidP="005C1B8E">
            <w:pPr>
              <w:pStyle w:val="TableCell"/>
              <w:rPr>
                <w:rFonts w:asciiTheme="minorHAnsi" w:hAnsiTheme="minorHAnsi" w:cstheme="minorHAnsi"/>
                <w:sz w:val="18"/>
                <w:szCs w:val="20"/>
              </w:rPr>
            </w:pPr>
          </w:p>
        </w:tc>
      </w:tr>
    </w:tbl>
    <w:p w14:paraId="2344A990" w14:textId="77777777" w:rsidR="005E7A67" w:rsidRPr="005E7A67" w:rsidRDefault="005E7A67" w:rsidP="005E7A67">
      <w:pPr>
        <w:pStyle w:val="Heading2"/>
      </w:pPr>
      <w:bookmarkStart w:id="7" w:name="_Toc75869395"/>
      <w:bookmarkStart w:id="8" w:name="_Toc147771111"/>
      <w:r w:rsidRPr="005E7A67">
        <w:t xml:space="preserve">1.3 </w:t>
      </w:r>
      <w:proofErr w:type="spellStart"/>
      <w:r w:rsidRPr="005E7A67">
        <w:t>Sign-Off</w:t>
      </w:r>
      <w:bookmarkEnd w:id="7"/>
      <w:bookmarkEnd w:id="8"/>
      <w:proofErr w:type="spellEnd"/>
    </w:p>
    <w:p w14:paraId="1C29C392" w14:textId="77777777" w:rsidR="005E7A67" w:rsidRPr="00372ABD" w:rsidRDefault="005E7A67" w:rsidP="005E7A67">
      <w:pPr>
        <w:pStyle w:val="Body"/>
        <w:rPr>
          <w:rFonts w:asciiTheme="minorHAnsi" w:hAnsiTheme="minorHAnsi" w:cstheme="minorHAnsi"/>
        </w:rPr>
      </w:pPr>
    </w:p>
    <w:tbl>
      <w:tblPr>
        <w:tblW w:w="9214" w:type="dxa"/>
        <w:tblInd w:w="142" w:type="dxa"/>
        <w:tblBorders>
          <w:top w:val="single" w:sz="2" w:space="0" w:color="auto"/>
          <w:bottom w:val="single" w:sz="2" w:space="0" w:color="auto"/>
          <w:insideH w:val="single" w:sz="2" w:space="0" w:color="auto"/>
          <w:insideV w:val="single" w:sz="2" w:space="0" w:color="auto"/>
        </w:tblBorders>
        <w:tblCellMar>
          <w:left w:w="72" w:type="dxa"/>
          <w:right w:w="72" w:type="dxa"/>
        </w:tblCellMar>
        <w:tblLook w:val="0000" w:firstRow="0" w:lastRow="0" w:firstColumn="0" w:lastColumn="0" w:noHBand="0" w:noVBand="0"/>
      </w:tblPr>
      <w:tblGrid>
        <w:gridCol w:w="3260"/>
        <w:gridCol w:w="3864"/>
        <w:gridCol w:w="2090"/>
      </w:tblGrid>
      <w:tr w:rsidR="005E7A67" w:rsidRPr="00372ABD" w14:paraId="301F65CA" w14:textId="77777777" w:rsidTr="005C1B8E">
        <w:trPr>
          <w:cantSplit/>
          <w:tblHeader/>
        </w:trPr>
        <w:tc>
          <w:tcPr>
            <w:tcW w:w="3260" w:type="dxa"/>
            <w:shd w:val="clear" w:color="auto" w:fill="BDD6EE" w:themeFill="accent1" w:themeFillTint="66"/>
          </w:tcPr>
          <w:p w14:paraId="09406BBE" w14:textId="77777777" w:rsidR="005E7A67" w:rsidRPr="00372ABD" w:rsidRDefault="005E7A67" w:rsidP="005C1B8E">
            <w:pPr>
              <w:pStyle w:val="TableHeader"/>
              <w:rPr>
                <w:rFonts w:asciiTheme="minorHAnsi" w:hAnsiTheme="minorHAnsi" w:cstheme="minorHAnsi"/>
                <w:b/>
                <w:sz w:val="18"/>
                <w:szCs w:val="20"/>
              </w:rPr>
            </w:pPr>
            <w:r w:rsidRPr="00372ABD">
              <w:rPr>
                <w:rFonts w:asciiTheme="minorHAnsi" w:hAnsiTheme="minorHAnsi" w:cstheme="minorHAnsi"/>
                <w:b/>
                <w:sz w:val="18"/>
                <w:szCs w:val="20"/>
              </w:rPr>
              <w:t>Name</w:t>
            </w:r>
          </w:p>
        </w:tc>
        <w:tc>
          <w:tcPr>
            <w:tcW w:w="3864" w:type="dxa"/>
            <w:shd w:val="clear" w:color="auto" w:fill="BDD6EE" w:themeFill="accent1" w:themeFillTint="66"/>
          </w:tcPr>
          <w:p w14:paraId="0772183E" w14:textId="77777777" w:rsidR="005E7A67" w:rsidRPr="00372ABD" w:rsidRDefault="005E7A67" w:rsidP="005C1B8E">
            <w:pPr>
              <w:pStyle w:val="TableHeader"/>
              <w:rPr>
                <w:rFonts w:asciiTheme="minorHAnsi" w:hAnsiTheme="minorHAnsi" w:cstheme="minorHAnsi"/>
                <w:b/>
                <w:sz w:val="18"/>
                <w:szCs w:val="20"/>
              </w:rPr>
            </w:pPr>
            <w:r w:rsidRPr="00372ABD">
              <w:rPr>
                <w:rFonts w:asciiTheme="minorHAnsi" w:hAnsiTheme="minorHAnsi" w:cstheme="minorHAnsi"/>
                <w:b/>
                <w:sz w:val="18"/>
                <w:szCs w:val="20"/>
              </w:rPr>
              <w:t>Title</w:t>
            </w:r>
          </w:p>
        </w:tc>
        <w:tc>
          <w:tcPr>
            <w:tcW w:w="2090" w:type="dxa"/>
            <w:shd w:val="clear" w:color="auto" w:fill="BDD6EE" w:themeFill="accent1" w:themeFillTint="66"/>
          </w:tcPr>
          <w:p w14:paraId="3F18A930" w14:textId="77777777" w:rsidR="005E7A67" w:rsidRPr="00372ABD" w:rsidRDefault="005E7A67" w:rsidP="005C1B8E">
            <w:pPr>
              <w:pStyle w:val="TableHeader"/>
              <w:rPr>
                <w:rFonts w:asciiTheme="minorHAnsi" w:hAnsiTheme="minorHAnsi" w:cstheme="minorHAnsi"/>
                <w:b/>
                <w:sz w:val="18"/>
                <w:szCs w:val="20"/>
              </w:rPr>
            </w:pPr>
            <w:r w:rsidRPr="00372ABD">
              <w:rPr>
                <w:rFonts w:asciiTheme="minorHAnsi" w:hAnsiTheme="minorHAnsi" w:cstheme="minorHAnsi"/>
                <w:b/>
                <w:sz w:val="18"/>
                <w:szCs w:val="20"/>
              </w:rPr>
              <w:t>Date</w:t>
            </w:r>
          </w:p>
        </w:tc>
      </w:tr>
      <w:tr w:rsidR="005E7A67" w:rsidRPr="00372ABD" w14:paraId="4495C201" w14:textId="77777777" w:rsidTr="005C1B8E">
        <w:tc>
          <w:tcPr>
            <w:tcW w:w="3260" w:type="dxa"/>
          </w:tcPr>
          <w:p w14:paraId="3F90B792" w14:textId="77777777" w:rsidR="005E7A67" w:rsidRPr="00372ABD" w:rsidRDefault="005E7A67" w:rsidP="005C1B8E">
            <w:pPr>
              <w:pStyle w:val="TableCell"/>
              <w:rPr>
                <w:rFonts w:asciiTheme="minorHAnsi" w:hAnsiTheme="minorHAnsi" w:cstheme="minorHAnsi"/>
                <w:sz w:val="18"/>
                <w:szCs w:val="20"/>
              </w:rPr>
            </w:pPr>
          </w:p>
        </w:tc>
        <w:tc>
          <w:tcPr>
            <w:tcW w:w="3864" w:type="dxa"/>
            <w:shd w:val="clear" w:color="auto" w:fill="auto"/>
          </w:tcPr>
          <w:p w14:paraId="2DDF36EE" w14:textId="77777777" w:rsidR="005E7A67" w:rsidRPr="00372ABD" w:rsidRDefault="005E7A67" w:rsidP="005C1B8E">
            <w:pPr>
              <w:pStyle w:val="TableCell"/>
              <w:rPr>
                <w:rFonts w:asciiTheme="minorHAnsi" w:hAnsiTheme="minorHAnsi" w:cstheme="minorHAnsi"/>
                <w:sz w:val="18"/>
                <w:szCs w:val="20"/>
              </w:rPr>
            </w:pPr>
          </w:p>
        </w:tc>
        <w:tc>
          <w:tcPr>
            <w:tcW w:w="2090" w:type="dxa"/>
          </w:tcPr>
          <w:p w14:paraId="674B0899" w14:textId="77777777" w:rsidR="005E7A67" w:rsidRPr="00372ABD" w:rsidRDefault="005E7A67" w:rsidP="005C1B8E">
            <w:pPr>
              <w:pStyle w:val="TableCell"/>
              <w:rPr>
                <w:rFonts w:asciiTheme="minorHAnsi" w:hAnsiTheme="minorHAnsi" w:cstheme="minorHAnsi"/>
                <w:sz w:val="18"/>
                <w:szCs w:val="20"/>
              </w:rPr>
            </w:pPr>
          </w:p>
        </w:tc>
      </w:tr>
      <w:tr w:rsidR="005E7A67" w:rsidRPr="00372ABD" w14:paraId="076D9D62" w14:textId="77777777" w:rsidTr="005C1B8E">
        <w:tc>
          <w:tcPr>
            <w:tcW w:w="3260" w:type="dxa"/>
          </w:tcPr>
          <w:p w14:paraId="404073D5" w14:textId="77777777" w:rsidR="005E7A67" w:rsidRPr="00372ABD" w:rsidRDefault="005E7A67" w:rsidP="005C1B8E">
            <w:pPr>
              <w:pStyle w:val="TableCell"/>
              <w:tabs>
                <w:tab w:val="center" w:pos="1135"/>
              </w:tabs>
              <w:rPr>
                <w:rFonts w:asciiTheme="minorHAnsi" w:hAnsiTheme="minorHAnsi" w:cstheme="minorHAnsi"/>
                <w:sz w:val="18"/>
                <w:szCs w:val="20"/>
              </w:rPr>
            </w:pPr>
          </w:p>
        </w:tc>
        <w:tc>
          <w:tcPr>
            <w:tcW w:w="3864" w:type="dxa"/>
            <w:shd w:val="clear" w:color="auto" w:fill="auto"/>
          </w:tcPr>
          <w:p w14:paraId="03A8998F" w14:textId="77777777" w:rsidR="005E7A67" w:rsidRPr="00372ABD" w:rsidRDefault="005E7A67" w:rsidP="005C1B8E">
            <w:pPr>
              <w:pStyle w:val="TableCell"/>
              <w:tabs>
                <w:tab w:val="center" w:pos="1135"/>
              </w:tabs>
              <w:rPr>
                <w:rFonts w:asciiTheme="minorHAnsi" w:hAnsiTheme="minorHAnsi" w:cstheme="minorHAnsi"/>
                <w:sz w:val="18"/>
                <w:szCs w:val="20"/>
              </w:rPr>
            </w:pPr>
          </w:p>
        </w:tc>
        <w:tc>
          <w:tcPr>
            <w:tcW w:w="2090" w:type="dxa"/>
          </w:tcPr>
          <w:p w14:paraId="7617BAFE" w14:textId="77777777" w:rsidR="005E7A67" w:rsidRPr="00372ABD" w:rsidRDefault="005E7A67" w:rsidP="005C1B8E">
            <w:pPr>
              <w:pStyle w:val="TableCell"/>
              <w:tabs>
                <w:tab w:val="center" w:pos="1135"/>
              </w:tabs>
              <w:rPr>
                <w:rFonts w:asciiTheme="minorHAnsi" w:hAnsiTheme="minorHAnsi" w:cstheme="minorHAnsi"/>
                <w:sz w:val="18"/>
                <w:szCs w:val="20"/>
              </w:rPr>
            </w:pPr>
          </w:p>
        </w:tc>
      </w:tr>
    </w:tbl>
    <w:p w14:paraId="133B7CDD" w14:textId="77777777" w:rsidR="005E7A67" w:rsidRDefault="005E7A67">
      <w:pPr>
        <w:rPr>
          <w:rFonts w:asciiTheme="majorHAnsi" w:eastAsiaTheme="majorEastAsia" w:hAnsiTheme="majorHAnsi" w:cstheme="majorBidi"/>
          <w:color w:val="2E74B5" w:themeColor="accent1" w:themeShade="BF"/>
          <w:sz w:val="32"/>
          <w:szCs w:val="32"/>
          <w:lang w:val="en-US"/>
        </w:rPr>
      </w:pPr>
      <w:r>
        <w:rPr>
          <w:lang w:val="en-US"/>
        </w:rPr>
        <w:br w:type="page"/>
      </w:r>
    </w:p>
    <w:p w14:paraId="6C31EFF7" w14:textId="77777777" w:rsidR="00BD7550" w:rsidRPr="00545969" w:rsidRDefault="00BD7550" w:rsidP="00545969">
      <w:pPr>
        <w:pStyle w:val="Heading1"/>
        <w:numPr>
          <w:ilvl w:val="0"/>
          <w:numId w:val="3"/>
        </w:numPr>
        <w:rPr>
          <w:lang w:val="en-US"/>
        </w:rPr>
      </w:pPr>
      <w:bookmarkStart w:id="9" w:name="_Toc147771112"/>
      <w:r w:rsidRPr="00545969">
        <w:rPr>
          <w:lang w:val="en-US"/>
        </w:rPr>
        <w:lastRenderedPageBreak/>
        <w:t>Introduction</w:t>
      </w:r>
      <w:bookmarkEnd w:id="9"/>
    </w:p>
    <w:p w14:paraId="3E1CF563" w14:textId="3B088E7B" w:rsidR="00EF7F37" w:rsidRDefault="009B646F" w:rsidP="00270274">
      <w:pPr>
        <w:tabs>
          <w:tab w:val="left" w:pos="1128"/>
        </w:tabs>
        <w:jc w:val="both"/>
        <w:rPr>
          <w:sz w:val="24"/>
          <w:szCs w:val="24"/>
          <w:lang w:val="en-US"/>
        </w:rPr>
      </w:pPr>
      <w:r>
        <w:rPr>
          <w:sz w:val="24"/>
          <w:szCs w:val="24"/>
          <w:lang w:val="en-US"/>
        </w:rPr>
        <w:t>This</w:t>
      </w:r>
      <w:r w:rsidR="00EA6116">
        <w:rPr>
          <w:sz w:val="24"/>
          <w:szCs w:val="24"/>
          <w:lang w:val="en-US"/>
        </w:rPr>
        <w:t xml:space="preserve"> document describes the functionality of the new </w:t>
      </w:r>
      <w:r w:rsidR="00F315AD">
        <w:rPr>
          <w:sz w:val="24"/>
          <w:szCs w:val="24"/>
          <w:lang w:val="en-US"/>
        </w:rPr>
        <w:t>ESG</w:t>
      </w:r>
      <w:r w:rsidR="00E64C35">
        <w:rPr>
          <w:sz w:val="24"/>
          <w:szCs w:val="24"/>
          <w:lang w:val="en-US"/>
        </w:rPr>
        <w:t xml:space="preserve"> </w:t>
      </w:r>
      <w:r w:rsidR="00EA6116">
        <w:rPr>
          <w:sz w:val="24"/>
          <w:szCs w:val="24"/>
          <w:lang w:val="en-US"/>
        </w:rPr>
        <w:t>Application that will be implemented by Uni</w:t>
      </w:r>
      <w:r w:rsidR="000D7CAB">
        <w:rPr>
          <w:sz w:val="24"/>
          <w:szCs w:val="24"/>
          <w:lang w:val="en-US"/>
        </w:rPr>
        <w:t xml:space="preserve"> S</w:t>
      </w:r>
      <w:r w:rsidR="00E64C35">
        <w:rPr>
          <w:sz w:val="24"/>
          <w:szCs w:val="24"/>
          <w:lang w:val="en-US"/>
        </w:rPr>
        <w:t>ystems</w:t>
      </w:r>
      <w:r w:rsidR="00EA6116">
        <w:rPr>
          <w:sz w:val="24"/>
          <w:szCs w:val="24"/>
          <w:lang w:val="en-US"/>
        </w:rPr>
        <w:t xml:space="preserve"> team</w:t>
      </w:r>
      <w:r w:rsidR="00EF7F37">
        <w:rPr>
          <w:sz w:val="24"/>
          <w:szCs w:val="24"/>
          <w:lang w:val="en-US"/>
        </w:rPr>
        <w:t>, as w</w:t>
      </w:r>
      <w:r w:rsidR="00574F43">
        <w:rPr>
          <w:sz w:val="24"/>
          <w:szCs w:val="24"/>
          <w:lang w:val="en-US"/>
        </w:rPr>
        <w:t>e</w:t>
      </w:r>
      <w:r w:rsidR="00EF7F37">
        <w:rPr>
          <w:sz w:val="24"/>
          <w:szCs w:val="24"/>
          <w:lang w:val="en-US"/>
        </w:rPr>
        <w:t xml:space="preserve">ll as the configuration that needs to be </w:t>
      </w:r>
      <w:r w:rsidR="006601CA">
        <w:rPr>
          <w:sz w:val="24"/>
          <w:szCs w:val="24"/>
          <w:lang w:val="en-US"/>
        </w:rPr>
        <w:t>made</w:t>
      </w:r>
      <w:r w:rsidR="00EF7F37">
        <w:rPr>
          <w:sz w:val="24"/>
          <w:szCs w:val="24"/>
          <w:lang w:val="en-US"/>
        </w:rPr>
        <w:t xml:space="preserve"> in Credit Lens </w:t>
      </w:r>
      <w:r w:rsidR="007D1987">
        <w:rPr>
          <w:sz w:val="24"/>
          <w:szCs w:val="24"/>
          <w:lang w:val="en-US"/>
        </w:rPr>
        <w:t>Rating System</w:t>
      </w:r>
      <w:r w:rsidR="00EF7F37">
        <w:rPr>
          <w:sz w:val="24"/>
          <w:szCs w:val="24"/>
          <w:lang w:val="en-US"/>
        </w:rPr>
        <w:t xml:space="preserve">, according to the bank’s </w:t>
      </w:r>
      <w:r w:rsidR="00231411">
        <w:rPr>
          <w:sz w:val="24"/>
          <w:szCs w:val="24"/>
          <w:lang w:val="en-US"/>
        </w:rPr>
        <w:t>B</w:t>
      </w:r>
      <w:r w:rsidR="00EF7F37">
        <w:rPr>
          <w:sz w:val="24"/>
          <w:szCs w:val="24"/>
          <w:lang w:val="en-US"/>
        </w:rPr>
        <w:t xml:space="preserve">usiness </w:t>
      </w:r>
      <w:r w:rsidR="00231411">
        <w:rPr>
          <w:sz w:val="24"/>
          <w:szCs w:val="24"/>
          <w:lang w:val="en-US"/>
        </w:rPr>
        <w:t>S</w:t>
      </w:r>
      <w:r w:rsidR="00EF7F37">
        <w:rPr>
          <w:sz w:val="24"/>
          <w:szCs w:val="24"/>
          <w:lang w:val="en-US"/>
        </w:rPr>
        <w:t xml:space="preserve">pecification </w:t>
      </w:r>
      <w:r w:rsidR="00231411">
        <w:rPr>
          <w:sz w:val="24"/>
          <w:szCs w:val="24"/>
          <w:lang w:val="en-US"/>
        </w:rPr>
        <w:t>D</w:t>
      </w:r>
      <w:r w:rsidR="00EF7F37">
        <w:rPr>
          <w:sz w:val="24"/>
          <w:szCs w:val="24"/>
          <w:lang w:val="en-US"/>
        </w:rPr>
        <w:t>ocument.</w:t>
      </w:r>
    </w:p>
    <w:p w14:paraId="52CFD416" w14:textId="76E8823B" w:rsidR="0083561C" w:rsidRDefault="00EA6116" w:rsidP="00270274">
      <w:pPr>
        <w:tabs>
          <w:tab w:val="left" w:pos="1128"/>
        </w:tabs>
        <w:jc w:val="both"/>
        <w:rPr>
          <w:sz w:val="24"/>
          <w:szCs w:val="24"/>
          <w:lang w:val="en-US"/>
        </w:rPr>
      </w:pPr>
      <w:r>
        <w:rPr>
          <w:sz w:val="24"/>
          <w:szCs w:val="24"/>
          <w:lang w:val="en-US"/>
        </w:rPr>
        <w:t xml:space="preserve">The </w:t>
      </w:r>
      <w:r w:rsidR="00331C9C">
        <w:rPr>
          <w:sz w:val="24"/>
          <w:szCs w:val="24"/>
          <w:lang w:val="en-US"/>
        </w:rPr>
        <w:t xml:space="preserve">new </w:t>
      </w:r>
      <w:r>
        <w:rPr>
          <w:sz w:val="24"/>
          <w:szCs w:val="24"/>
          <w:lang w:val="en-US"/>
        </w:rPr>
        <w:t>application will be web</w:t>
      </w:r>
      <w:r w:rsidR="00AD122F">
        <w:rPr>
          <w:sz w:val="24"/>
          <w:szCs w:val="24"/>
          <w:lang w:val="en-US"/>
        </w:rPr>
        <w:t>-</w:t>
      </w:r>
      <w:r>
        <w:rPr>
          <w:sz w:val="24"/>
          <w:szCs w:val="24"/>
          <w:lang w:val="en-US"/>
        </w:rPr>
        <w:t>based</w:t>
      </w:r>
      <w:r w:rsidR="0015463E">
        <w:rPr>
          <w:sz w:val="24"/>
          <w:szCs w:val="24"/>
          <w:lang w:val="en-US"/>
        </w:rPr>
        <w:t xml:space="preserve">, </w:t>
      </w:r>
      <w:r w:rsidR="0085515F">
        <w:rPr>
          <w:sz w:val="24"/>
          <w:szCs w:val="24"/>
          <w:lang w:val="en-US"/>
        </w:rPr>
        <w:t xml:space="preserve">it will </w:t>
      </w:r>
      <w:r w:rsidR="007A7538">
        <w:rPr>
          <w:sz w:val="24"/>
          <w:szCs w:val="24"/>
          <w:lang w:val="en-US"/>
        </w:rPr>
        <w:t>be executed</w:t>
      </w:r>
      <w:r w:rsidR="0085515F">
        <w:rPr>
          <w:sz w:val="24"/>
          <w:szCs w:val="24"/>
          <w:lang w:val="en-US"/>
        </w:rPr>
        <w:t xml:space="preserve"> </w:t>
      </w:r>
      <w:r w:rsidR="007A7538">
        <w:rPr>
          <w:sz w:val="24"/>
          <w:szCs w:val="24"/>
          <w:lang w:val="en-US"/>
        </w:rPr>
        <w:t>via</w:t>
      </w:r>
      <w:r w:rsidR="00636B6D">
        <w:rPr>
          <w:sz w:val="24"/>
          <w:szCs w:val="24"/>
          <w:lang w:val="en-US"/>
        </w:rPr>
        <w:t xml:space="preserve"> web</w:t>
      </w:r>
      <w:r w:rsidR="0085515F">
        <w:rPr>
          <w:sz w:val="24"/>
          <w:szCs w:val="24"/>
          <w:lang w:val="en-US"/>
        </w:rPr>
        <w:t xml:space="preserve"> browser</w:t>
      </w:r>
      <w:r>
        <w:rPr>
          <w:sz w:val="24"/>
          <w:szCs w:val="24"/>
          <w:lang w:val="en-US"/>
        </w:rPr>
        <w:t xml:space="preserve"> as a stand-alone application.  </w:t>
      </w:r>
      <w:r w:rsidR="00C34ACC">
        <w:rPr>
          <w:sz w:val="24"/>
          <w:szCs w:val="24"/>
          <w:lang w:val="en-US"/>
        </w:rPr>
        <w:t xml:space="preserve">A </w:t>
      </w:r>
      <w:r>
        <w:rPr>
          <w:sz w:val="24"/>
          <w:szCs w:val="24"/>
          <w:lang w:val="en-US"/>
        </w:rPr>
        <w:t xml:space="preserve">URL link will be embedded in Credit Lens </w:t>
      </w:r>
      <w:r w:rsidR="00C34ACC">
        <w:rPr>
          <w:sz w:val="24"/>
          <w:szCs w:val="24"/>
          <w:lang w:val="en-US"/>
        </w:rPr>
        <w:t xml:space="preserve">Application </w:t>
      </w:r>
      <w:r>
        <w:rPr>
          <w:sz w:val="24"/>
          <w:szCs w:val="24"/>
          <w:lang w:val="en-US"/>
        </w:rPr>
        <w:t xml:space="preserve">so that </w:t>
      </w:r>
      <w:r w:rsidR="00212E50">
        <w:rPr>
          <w:sz w:val="24"/>
          <w:szCs w:val="24"/>
          <w:lang w:val="en-US"/>
        </w:rPr>
        <w:t>CL</w:t>
      </w:r>
      <w:r>
        <w:rPr>
          <w:sz w:val="24"/>
          <w:szCs w:val="24"/>
          <w:lang w:val="en-US"/>
        </w:rPr>
        <w:t xml:space="preserve"> users can easily access it.</w:t>
      </w:r>
    </w:p>
    <w:p w14:paraId="0A08257D" w14:textId="39E37200" w:rsidR="009D2BF5" w:rsidRDefault="009D2BF5" w:rsidP="00270274">
      <w:pPr>
        <w:tabs>
          <w:tab w:val="left" w:pos="1128"/>
        </w:tabs>
        <w:jc w:val="both"/>
        <w:rPr>
          <w:sz w:val="24"/>
          <w:szCs w:val="24"/>
          <w:lang w:val="en-US"/>
        </w:rPr>
      </w:pPr>
      <w:r>
        <w:rPr>
          <w:sz w:val="24"/>
          <w:szCs w:val="24"/>
          <w:lang w:val="en-US"/>
        </w:rPr>
        <w:t xml:space="preserve">Application’s scope is to </w:t>
      </w:r>
      <w:r w:rsidR="00E84B10">
        <w:rPr>
          <w:sz w:val="24"/>
          <w:szCs w:val="24"/>
          <w:lang w:val="en-US"/>
        </w:rPr>
        <w:t>communicate with Teiresias System,</w:t>
      </w:r>
      <w:ins w:id="10" w:author="Nikas Konstantinos" w:date="2023-10-17T14:56:00Z">
        <w:r w:rsidR="00612AD4">
          <w:rPr>
            <w:sz w:val="24"/>
            <w:szCs w:val="24"/>
            <w:lang w:val="en-US"/>
          </w:rPr>
          <w:t xml:space="preserve"> via means of an intermediate CBS service, which will decide </w:t>
        </w:r>
      </w:ins>
      <w:ins w:id="11" w:author="Nikas Konstantinos" w:date="2023-10-17T14:57:00Z">
        <w:r w:rsidR="00612AD4">
          <w:rPr>
            <w:sz w:val="24"/>
            <w:szCs w:val="24"/>
            <w:lang w:val="en-US"/>
          </w:rPr>
          <w:t>whether</w:t>
        </w:r>
      </w:ins>
      <w:ins w:id="12" w:author="Nikas Konstantinos" w:date="2023-10-17T14:56:00Z">
        <w:r w:rsidR="00612AD4">
          <w:rPr>
            <w:sz w:val="24"/>
            <w:szCs w:val="24"/>
            <w:lang w:val="en-US"/>
          </w:rPr>
          <w:t xml:space="preserve"> t</w:t>
        </w:r>
      </w:ins>
      <w:ins w:id="13" w:author="Nikas Konstantinos" w:date="2023-10-17T14:57:00Z">
        <w:r w:rsidR="00612AD4">
          <w:rPr>
            <w:sz w:val="24"/>
            <w:szCs w:val="24"/>
            <w:lang w:val="en-US"/>
          </w:rPr>
          <w:t>o query the intermediate Bank’s database</w:t>
        </w:r>
      </w:ins>
      <w:r w:rsidR="00E84B10">
        <w:rPr>
          <w:sz w:val="24"/>
          <w:szCs w:val="24"/>
          <w:lang w:val="en-US"/>
        </w:rPr>
        <w:t xml:space="preserve"> </w:t>
      </w:r>
      <w:ins w:id="14" w:author="Nikas Konstantinos" w:date="2023-10-17T14:57:00Z">
        <w:r w:rsidR="00612AD4">
          <w:rPr>
            <w:sz w:val="24"/>
            <w:szCs w:val="24"/>
            <w:lang w:val="en-US"/>
          </w:rPr>
          <w:t xml:space="preserve">or the online Teiresias API, </w:t>
        </w:r>
      </w:ins>
      <w:r>
        <w:rPr>
          <w:sz w:val="24"/>
          <w:szCs w:val="24"/>
          <w:lang w:val="en-US"/>
        </w:rPr>
        <w:t xml:space="preserve">fetch all </w:t>
      </w:r>
      <w:r w:rsidR="005D4EB0">
        <w:rPr>
          <w:sz w:val="24"/>
          <w:szCs w:val="24"/>
          <w:lang w:val="en-US"/>
        </w:rPr>
        <w:t>questionnaire’s</w:t>
      </w:r>
      <w:r w:rsidR="00E84B10">
        <w:rPr>
          <w:sz w:val="24"/>
          <w:szCs w:val="24"/>
          <w:lang w:val="en-US"/>
        </w:rPr>
        <w:t xml:space="preserve"> data </w:t>
      </w:r>
      <w:r>
        <w:rPr>
          <w:sz w:val="24"/>
          <w:szCs w:val="24"/>
          <w:lang w:val="en-US"/>
        </w:rPr>
        <w:t xml:space="preserve">related to a </w:t>
      </w:r>
      <w:r w:rsidR="00134D63">
        <w:rPr>
          <w:sz w:val="24"/>
          <w:szCs w:val="24"/>
          <w:lang w:val="en-US"/>
        </w:rPr>
        <w:t xml:space="preserve">specific </w:t>
      </w:r>
      <w:r w:rsidR="008C2502">
        <w:rPr>
          <w:sz w:val="24"/>
          <w:szCs w:val="24"/>
          <w:lang w:val="en-US"/>
        </w:rPr>
        <w:t>customer</w:t>
      </w:r>
      <w:r>
        <w:rPr>
          <w:sz w:val="24"/>
          <w:szCs w:val="24"/>
          <w:lang w:val="en-US"/>
        </w:rPr>
        <w:t>,</w:t>
      </w:r>
      <w:r w:rsidR="005D4EB0">
        <w:rPr>
          <w:sz w:val="24"/>
          <w:szCs w:val="24"/>
          <w:lang w:val="en-US"/>
        </w:rPr>
        <w:t xml:space="preserve"> calculate scores/grades</w:t>
      </w:r>
      <w:r>
        <w:rPr>
          <w:sz w:val="24"/>
          <w:szCs w:val="24"/>
          <w:lang w:val="en-US"/>
        </w:rPr>
        <w:t xml:space="preserve"> and </w:t>
      </w:r>
      <w:r w:rsidR="00134D63">
        <w:rPr>
          <w:sz w:val="24"/>
          <w:szCs w:val="24"/>
          <w:lang w:val="en-US"/>
        </w:rPr>
        <w:t>transfer</w:t>
      </w:r>
      <w:r>
        <w:rPr>
          <w:sz w:val="24"/>
          <w:szCs w:val="24"/>
          <w:lang w:val="en-US"/>
        </w:rPr>
        <w:t xml:space="preserve"> </w:t>
      </w:r>
      <w:r w:rsidR="005D4EB0">
        <w:rPr>
          <w:sz w:val="24"/>
          <w:szCs w:val="24"/>
          <w:lang w:val="en-US"/>
        </w:rPr>
        <w:t xml:space="preserve">required data </w:t>
      </w:r>
      <w:r>
        <w:rPr>
          <w:sz w:val="24"/>
          <w:szCs w:val="24"/>
          <w:lang w:val="en-US"/>
        </w:rPr>
        <w:t xml:space="preserve">into Credit Lens Data </w:t>
      </w:r>
      <w:r w:rsidR="00134D63">
        <w:rPr>
          <w:sz w:val="24"/>
          <w:szCs w:val="24"/>
          <w:lang w:val="en-US"/>
        </w:rPr>
        <w:t>Structure</w:t>
      </w:r>
      <w:r w:rsidR="005D4EB0">
        <w:rPr>
          <w:sz w:val="24"/>
          <w:szCs w:val="24"/>
          <w:lang w:val="en-US"/>
        </w:rPr>
        <w:t>s</w:t>
      </w:r>
      <w:r>
        <w:rPr>
          <w:sz w:val="24"/>
          <w:szCs w:val="24"/>
          <w:lang w:val="en-US"/>
        </w:rPr>
        <w:t>.</w:t>
      </w:r>
    </w:p>
    <w:p w14:paraId="0B434E98" w14:textId="302ADEA2" w:rsidR="002D461F" w:rsidRDefault="002D461F" w:rsidP="00270274">
      <w:pPr>
        <w:tabs>
          <w:tab w:val="left" w:pos="1128"/>
        </w:tabs>
        <w:jc w:val="both"/>
        <w:rPr>
          <w:sz w:val="24"/>
          <w:szCs w:val="24"/>
          <w:lang w:val="en-US"/>
        </w:rPr>
      </w:pPr>
    </w:p>
    <w:p w14:paraId="77ABB647" w14:textId="1BD4D2BD" w:rsidR="002D461F" w:rsidRPr="002D461F" w:rsidRDefault="002D461F" w:rsidP="002D461F">
      <w:pPr>
        <w:pStyle w:val="Heading1"/>
        <w:numPr>
          <w:ilvl w:val="0"/>
          <w:numId w:val="3"/>
        </w:numPr>
        <w:rPr>
          <w:lang w:val="en-US"/>
        </w:rPr>
      </w:pPr>
      <w:bookmarkStart w:id="15" w:name="_Toc147771113"/>
      <w:r w:rsidRPr="002D461F">
        <w:rPr>
          <w:lang w:val="en-US"/>
        </w:rPr>
        <w:t>Web Application Integration</w:t>
      </w:r>
      <w:bookmarkEnd w:id="15"/>
    </w:p>
    <w:p w14:paraId="2016A875" w14:textId="77777777" w:rsidR="000E6F43" w:rsidRPr="00EA6116" w:rsidRDefault="000E6F43" w:rsidP="00BD7550">
      <w:pPr>
        <w:tabs>
          <w:tab w:val="left" w:pos="1128"/>
        </w:tabs>
        <w:rPr>
          <w:sz w:val="24"/>
          <w:szCs w:val="24"/>
          <w:lang w:val="en-US"/>
        </w:rPr>
      </w:pPr>
    </w:p>
    <w:p w14:paraId="6EB00BF6" w14:textId="047B89FC" w:rsidR="002D461F" w:rsidRPr="002D461F" w:rsidRDefault="002D461F" w:rsidP="002D461F">
      <w:pPr>
        <w:pStyle w:val="Heading2"/>
        <w:rPr>
          <w:lang w:val="en-US"/>
        </w:rPr>
      </w:pPr>
      <w:bookmarkStart w:id="16" w:name="_Toc147771114"/>
      <w:r w:rsidRPr="002D461F">
        <w:rPr>
          <w:lang w:val="en-US"/>
        </w:rPr>
        <w:t>3.1 Authentication</w:t>
      </w:r>
      <w:bookmarkEnd w:id="16"/>
    </w:p>
    <w:p w14:paraId="61D559A1" w14:textId="27B1E522" w:rsidR="001A7479" w:rsidRPr="001A7479" w:rsidRDefault="001A7479" w:rsidP="001A7479">
      <w:pPr>
        <w:rPr>
          <w:sz w:val="24"/>
          <w:szCs w:val="24"/>
          <w:lang w:val="en-US"/>
        </w:rPr>
      </w:pPr>
      <w:r w:rsidRPr="001A7479">
        <w:rPr>
          <w:sz w:val="24"/>
          <w:szCs w:val="24"/>
          <w:lang w:val="en-US"/>
        </w:rPr>
        <w:t xml:space="preserve">The Authentication method that will be used is Single Sign On (SSO). There will be no login screen as the application will be connected to the Bank’s Active Directory server.  </w:t>
      </w:r>
      <w:commentRangeStart w:id="17"/>
      <w:commentRangeStart w:id="18"/>
      <w:r w:rsidRPr="001A7479">
        <w:rPr>
          <w:sz w:val="24"/>
          <w:szCs w:val="24"/>
          <w:lang w:val="en-US"/>
        </w:rPr>
        <w:t>Each time a user logs into the application, the user id as well as the user role will be retrieved automatically</w:t>
      </w:r>
      <w:commentRangeEnd w:id="17"/>
      <w:r w:rsidR="008F3D77">
        <w:rPr>
          <w:rStyle w:val="CommentReference"/>
        </w:rPr>
        <w:commentReference w:id="17"/>
      </w:r>
      <w:commentRangeEnd w:id="18"/>
      <w:r w:rsidR="00756116">
        <w:rPr>
          <w:rStyle w:val="CommentReference"/>
        </w:rPr>
        <w:commentReference w:id="18"/>
      </w:r>
      <w:r w:rsidRPr="001A7479">
        <w:rPr>
          <w:sz w:val="24"/>
          <w:szCs w:val="24"/>
          <w:lang w:val="en-US"/>
        </w:rPr>
        <w:t xml:space="preserve">. Access will be allowed for Credit Lens users that belong to the Credit Portfolio of Greece and are connected to one of the following </w:t>
      </w:r>
      <w:commentRangeStart w:id="19"/>
      <w:commentRangeStart w:id="20"/>
      <w:commentRangeStart w:id="21"/>
      <w:r w:rsidRPr="001A7479">
        <w:rPr>
          <w:sz w:val="24"/>
          <w:szCs w:val="24"/>
          <w:lang w:val="en-US"/>
        </w:rPr>
        <w:t>two roles:</w:t>
      </w:r>
      <w:commentRangeEnd w:id="19"/>
      <w:r w:rsidR="008F3D77">
        <w:rPr>
          <w:rStyle w:val="CommentReference"/>
        </w:rPr>
        <w:commentReference w:id="19"/>
      </w:r>
      <w:commentRangeEnd w:id="20"/>
      <w:r w:rsidR="00756116">
        <w:rPr>
          <w:rStyle w:val="CommentReference"/>
        </w:rPr>
        <w:commentReference w:id="20"/>
      </w:r>
      <w:commentRangeEnd w:id="21"/>
      <w:r w:rsidR="00756116">
        <w:rPr>
          <w:rStyle w:val="CommentReference"/>
        </w:rPr>
        <w:commentReference w:id="21"/>
      </w:r>
    </w:p>
    <w:p w14:paraId="50DC595E" w14:textId="77777777" w:rsidR="001A7479" w:rsidRPr="001A7479" w:rsidRDefault="001A7479" w:rsidP="001A7479">
      <w:pPr>
        <w:pStyle w:val="ListParagraph"/>
        <w:numPr>
          <w:ilvl w:val="0"/>
          <w:numId w:val="25"/>
        </w:numPr>
        <w:rPr>
          <w:sz w:val="24"/>
          <w:szCs w:val="24"/>
          <w:lang w:val="en-US"/>
        </w:rPr>
      </w:pPr>
      <w:r w:rsidRPr="001A7479">
        <w:rPr>
          <w:sz w:val="24"/>
          <w:szCs w:val="24"/>
          <w:lang w:val="en-US"/>
        </w:rPr>
        <w:t>Spreading and Rating</w:t>
      </w:r>
    </w:p>
    <w:p w14:paraId="305D49DC" w14:textId="77777777" w:rsidR="001A7479" w:rsidRPr="001A7479" w:rsidRDefault="001A7479" w:rsidP="001A7479">
      <w:pPr>
        <w:pStyle w:val="ListParagraph"/>
        <w:numPr>
          <w:ilvl w:val="0"/>
          <w:numId w:val="25"/>
        </w:numPr>
        <w:rPr>
          <w:sz w:val="24"/>
          <w:szCs w:val="24"/>
          <w:lang w:val="en-US"/>
        </w:rPr>
      </w:pPr>
      <w:r w:rsidRPr="001A7479">
        <w:rPr>
          <w:sz w:val="24"/>
          <w:szCs w:val="24"/>
          <w:lang w:val="en-US"/>
        </w:rPr>
        <w:t>Approver</w:t>
      </w:r>
    </w:p>
    <w:p w14:paraId="05E7472E" w14:textId="77777777" w:rsidR="001A7479" w:rsidRPr="001A7479" w:rsidRDefault="001A7479" w:rsidP="001A7479">
      <w:pPr>
        <w:rPr>
          <w:sz w:val="24"/>
          <w:szCs w:val="24"/>
          <w:lang w:val="en-US"/>
        </w:rPr>
      </w:pPr>
      <w:r w:rsidRPr="001A7479">
        <w:rPr>
          <w:sz w:val="24"/>
          <w:szCs w:val="24"/>
          <w:lang w:val="en-US"/>
        </w:rPr>
        <w:t>In any other case an error message will appear</w:t>
      </w:r>
    </w:p>
    <w:p w14:paraId="30845C84" w14:textId="77777777" w:rsidR="000E6F43" w:rsidRDefault="000E6F43" w:rsidP="00BD7550">
      <w:pPr>
        <w:tabs>
          <w:tab w:val="left" w:pos="1128"/>
        </w:tabs>
        <w:rPr>
          <w:sz w:val="24"/>
          <w:szCs w:val="24"/>
          <w:lang w:val="en-US"/>
        </w:rPr>
      </w:pPr>
    </w:p>
    <w:p w14:paraId="4F003012" w14:textId="6A9449A7" w:rsidR="002D461F" w:rsidRPr="002D461F" w:rsidRDefault="002D461F" w:rsidP="002D461F">
      <w:pPr>
        <w:pStyle w:val="Heading2"/>
        <w:rPr>
          <w:lang w:val="en-US"/>
        </w:rPr>
      </w:pPr>
      <w:bookmarkStart w:id="22" w:name="_Toc147771115"/>
      <w:r w:rsidRPr="002D461F">
        <w:rPr>
          <w:lang w:val="en-US"/>
        </w:rPr>
        <w:t>3.2 Authorization</w:t>
      </w:r>
      <w:bookmarkEnd w:id="22"/>
    </w:p>
    <w:p w14:paraId="643792EC" w14:textId="5B510A2C" w:rsidR="001A7479" w:rsidRPr="001A7479" w:rsidRDefault="001A7479" w:rsidP="001A7479">
      <w:pPr>
        <w:rPr>
          <w:sz w:val="24"/>
          <w:szCs w:val="24"/>
          <w:lang w:val="en-US"/>
        </w:rPr>
      </w:pPr>
      <w:r w:rsidRPr="001A7479">
        <w:rPr>
          <w:sz w:val="24"/>
          <w:szCs w:val="24"/>
          <w:lang w:val="en-US"/>
        </w:rPr>
        <w:t xml:space="preserve">For authorization purposes, system will be also connected to Credit Lens database. An authenticated user will be allowed to search information only for obligors under his own business portfolio management. Otherwise, an error of No Authorization will be produced and displayed on screen. </w:t>
      </w:r>
    </w:p>
    <w:p w14:paraId="43ACDE90" w14:textId="228DCEC7" w:rsidR="00BD7550" w:rsidRDefault="001A7479" w:rsidP="002D461F">
      <w:pPr>
        <w:rPr>
          <w:sz w:val="24"/>
          <w:szCs w:val="24"/>
          <w:lang w:val="en-US"/>
        </w:rPr>
      </w:pPr>
      <w:commentRangeStart w:id="23"/>
      <w:commentRangeStart w:id="24"/>
      <w:r w:rsidRPr="001A7479">
        <w:rPr>
          <w:sz w:val="24"/>
          <w:szCs w:val="24"/>
          <w:lang w:val="en-US"/>
        </w:rPr>
        <w:t>The key that will be used to match the application Obligor and the CL Obligor will be the Credit Lens Entity Id.</w:t>
      </w:r>
      <w:commentRangeEnd w:id="23"/>
      <w:r w:rsidR="0066071D">
        <w:rPr>
          <w:rStyle w:val="CommentReference"/>
        </w:rPr>
        <w:commentReference w:id="23"/>
      </w:r>
      <w:commentRangeEnd w:id="24"/>
      <w:r w:rsidR="00756116">
        <w:rPr>
          <w:rStyle w:val="CommentReference"/>
        </w:rPr>
        <w:commentReference w:id="24"/>
      </w:r>
    </w:p>
    <w:p w14:paraId="35426FDA" w14:textId="77777777" w:rsidR="002D461F" w:rsidRDefault="002D461F" w:rsidP="002D461F">
      <w:pPr>
        <w:rPr>
          <w:sz w:val="24"/>
          <w:szCs w:val="24"/>
          <w:lang w:val="en-US"/>
        </w:rPr>
      </w:pPr>
    </w:p>
    <w:p w14:paraId="3FA87308" w14:textId="3C51DC23" w:rsidR="002D461F" w:rsidRPr="00067409" w:rsidRDefault="002D461F" w:rsidP="002D461F">
      <w:pPr>
        <w:pStyle w:val="Heading2"/>
        <w:rPr>
          <w:lang w:val="en-US"/>
        </w:rPr>
      </w:pPr>
      <w:bookmarkStart w:id="25" w:name="_Toc147771116"/>
      <w:r>
        <w:rPr>
          <w:lang w:val="en-US"/>
        </w:rPr>
        <w:t>3.3 General Workflow Steps</w:t>
      </w:r>
      <w:bookmarkEnd w:id="25"/>
    </w:p>
    <w:p w14:paraId="00F28CA3" w14:textId="77777777" w:rsidR="002D461F" w:rsidRPr="002D461F" w:rsidRDefault="002D461F" w:rsidP="002D461F">
      <w:pPr>
        <w:rPr>
          <w:lang w:val="en-US"/>
        </w:rPr>
      </w:pPr>
    </w:p>
    <w:p w14:paraId="19BFF32B" w14:textId="6F450C74" w:rsidR="00AB61B6" w:rsidRPr="00912CF6" w:rsidRDefault="001A7479" w:rsidP="0064502B">
      <w:pPr>
        <w:tabs>
          <w:tab w:val="left" w:pos="1128"/>
        </w:tabs>
        <w:jc w:val="center"/>
        <w:rPr>
          <w:sz w:val="24"/>
          <w:szCs w:val="24"/>
          <w:lang w:val="en-US"/>
        </w:rPr>
      </w:pPr>
      <w:r>
        <w:rPr>
          <w:rFonts w:ascii="Arial" w:hAnsi="Arial" w:cs="Arial"/>
          <w:b/>
          <w:noProof/>
          <w:color w:val="323E4F" w:themeColor="text2" w:themeShade="BF"/>
          <w:sz w:val="20"/>
          <w:szCs w:val="20"/>
          <w:lang w:eastAsia="el-GR"/>
        </w:rPr>
        <mc:AlternateContent>
          <mc:Choice Requires="wpg">
            <w:drawing>
              <wp:inline distT="0" distB="0" distL="0" distR="0" wp14:anchorId="46FBA9BD" wp14:editId="7BAC51B3">
                <wp:extent cx="3962599" cy="4541517"/>
                <wp:effectExtent l="0" t="0" r="19050" b="12065"/>
                <wp:docPr id="47" name="Group 47"/>
                <wp:cNvGraphicFramePr/>
                <a:graphic xmlns:a="http://schemas.openxmlformats.org/drawingml/2006/main">
                  <a:graphicData uri="http://schemas.microsoft.com/office/word/2010/wordprocessingGroup">
                    <wpg:wgp>
                      <wpg:cNvGrpSpPr/>
                      <wpg:grpSpPr>
                        <a:xfrm>
                          <a:off x="0" y="0"/>
                          <a:ext cx="3962599" cy="4541517"/>
                          <a:chOff x="-9" y="0"/>
                          <a:chExt cx="2381195" cy="3194072"/>
                        </a:xfrm>
                      </wpg:grpSpPr>
                      <wps:wsp>
                        <wps:cNvPr id="28" name="Flowchart: Connector 28"/>
                        <wps:cNvSpPr>
                          <a:spLocks/>
                        </wps:cNvSpPr>
                        <wps:spPr>
                          <a:xfrm>
                            <a:off x="509901" y="2711778"/>
                            <a:ext cx="1179737" cy="482294"/>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12965B0" w14:textId="7EB896FE" w:rsidR="001A7479" w:rsidRPr="002D5F68" w:rsidRDefault="00AA4DF8" w:rsidP="001A7479">
                              <w:pPr>
                                <w:jc w:val="center"/>
                                <w:rPr>
                                  <w:sz w:val="16"/>
                                  <w:szCs w:val="16"/>
                                  <w:lang w:val="en-US"/>
                                </w:rPr>
                              </w:pPr>
                              <w:r>
                                <w:rPr>
                                  <w:bCs/>
                                  <w:sz w:val="18"/>
                                  <w:szCs w:val="18"/>
                                  <w:lang w:val="en-US"/>
                                </w:rPr>
                                <w:t>Save</w:t>
                              </w:r>
                              <w:r w:rsidR="001A7479">
                                <w:rPr>
                                  <w:bCs/>
                                  <w:sz w:val="18"/>
                                  <w:szCs w:val="18"/>
                                  <w:lang w:val="en-US"/>
                                </w:rPr>
                                <w:t xml:space="preserve"> Data</w:t>
                              </w:r>
                              <w:r w:rsidR="001A7479" w:rsidRPr="006F4953">
                                <w:rPr>
                                  <w:bCs/>
                                  <w:sz w:val="18"/>
                                  <w:szCs w:val="18"/>
                                  <w:lang w:val="en-US"/>
                                </w:rPr>
                                <w:t xml:space="preserve"> </w:t>
                              </w:r>
                              <w:r w:rsidR="00716999">
                                <w:rPr>
                                  <w:bCs/>
                                  <w:sz w:val="18"/>
                                  <w:szCs w:val="18"/>
                                  <w:lang w:val="en-US"/>
                                </w:rPr>
                                <w:t>To CL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2" name="Group 42"/>
                        <wpg:cNvGrpSpPr/>
                        <wpg:grpSpPr>
                          <a:xfrm>
                            <a:off x="-9" y="0"/>
                            <a:ext cx="2381195" cy="2651602"/>
                            <a:chOff x="-9" y="0"/>
                            <a:chExt cx="2381195" cy="2651602"/>
                          </a:xfrm>
                        </wpg:grpSpPr>
                        <wps:wsp>
                          <wps:cNvPr id="17" name="Flowchart: Process 17"/>
                          <wps:cNvSpPr>
                            <a:spLocks/>
                          </wps:cNvSpPr>
                          <wps:spPr>
                            <a:xfrm>
                              <a:off x="-9" y="0"/>
                              <a:ext cx="2337683" cy="74301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C2ECF34" w14:textId="77777777" w:rsidR="001A7479" w:rsidRPr="0040662E" w:rsidRDefault="001A7479" w:rsidP="001A7479">
                                <w:pPr>
                                  <w:pStyle w:val="ListParagraph"/>
                                  <w:numPr>
                                    <w:ilvl w:val="0"/>
                                    <w:numId w:val="26"/>
                                  </w:numPr>
                                  <w:spacing w:line="240" w:lineRule="auto"/>
                                  <w:rPr>
                                    <w:sz w:val="18"/>
                                    <w:szCs w:val="18"/>
                                    <w:lang w:val="en-US"/>
                                  </w:rPr>
                                </w:pPr>
                                <w:r w:rsidRPr="0040662E">
                                  <w:rPr>
                                    <w:sz w:val="18"/>
                                    <w:szCs w:val="18"/>
                                    <w:lang w:val="en-US"/>
                                  </w:rPr>
                                  <w:t xml:space="preserve">Input of Credit Lens Entity Id (Mandatory). </w:t>
                                </w:r>
                              </w:p>
                              <w:p w14:paraId="3ACFD58F" w14:textId="77777777" w:rsidR="001A7479" w:rsidRPr="0040662E" w:rsidRDefault="001A7479" w:rsidP="001A7479">
                                <w:pPr>
                                  <w:pStyle w:val="ListParagraph"/>
                                  <w:numPr>
                                    <w:ilvl w:val="0"/>
                                    <w:numId w:val="26"/>
                                  </w:numPr>
                                  <w:spacing w:line="240" w:lineRule="auto"/>
                                  <w:rPr>
                                    <w:sz w:val="18"/>
                                    <w:szCs w:val="18"/>
                                    <w:lang w:val="en-US"/>
                                  </w:rPr>
                                </w:pPr>
                                <w:r w:rsidRPr="0040662E">
                                  <w:rPr>
                                    <w:sz w:val="18"/>
                                    <w:szCs w:val="18"/>
                                    <w:lang w:val="en-US"/>
                                  </w:rPr>
                                  <w:t>All necessary data related to Entity Id will be downloaded to the application automatically</w:t>
                                </w:r>
                                <w:r>
                                  <w:rPr>
                                    <w:sz w:val="18"/>
                                    <w:szCs w:val="18"/>
                                    <w:lang w:val="en-US"/>
                                  </w:rPr>
                                  <w:t xml:space="preserve"> (incl. </w:t>
                                </w:r>
                                <w:proofErr w:type="spellStart"/>
                                <w:r>
                                  <w:rPr>
                                    <w:sz w:val="18"/>
                                    <w:szCs w:val="18"/>
                                    <w:lang w:val="en-US"/>
                                  </w:rPr>
                                  <w:t>Nace</w:t>
                                </w:r>
                                <w:proofErr w:type="spellEnd"/>
                                <w:r>
                                  <w:rPr>
                                    <w:sz w:val="18"/>
                                    <w:szCs w:val="18"/>
                                    <w:lang w:val="en-US"/>
                                  </w:rPr>
                                  <w:t xml:space="preserve"> code)</w:t>
                                </w:r>
                                <w:r w:rsidRPr="0040662E">
                                  <w:rPr>
                                    <w:sz w:val="18"/>
                                    <w:szCs w:val="18"/>
                                    <w:lang w:val="en-US"/>
                                  </w:rPr>
                                  <w:t>.</w:t>
                                </w:r>
                              </w:p>
                              <w:p w14:paraId="12D4FEDF" w14:textId="77777777" w:rsidR="001A7479" w:rsidRPr="0040662E" w:rsidRDefault="001A7479" w:rsidP="001A7479">
                                <w:pPr>
                                  <w:pStyle w:val="ListParagraph"/>
                                  <w:numPr>
                                    <w:ilvl w:val="0"/>
                                    <w:numId w:val="26"/>
                                  </w:numPr>
                                  <w:spacing w:line="240" w:lineRule="auto"/>
                                  <w:rPr>
                                    <w:sz w:val="18"/>
                                    <w:szCs w:val="18"/>
                                    <w:lang w:val="en-US"/>
                                  </w:rPr>
                                </w:pPr>
                                <w:r w:rsidRPr="0040662E">
                                  <w:rPr>
                                    <w:sz w:val="18"/>
                                    <w:szCs w:val="18"/>
                                    <w:lang w:val="en-US"/>
                                  </w:rPr>
                                  <w:t>Authorization with Entity Id key</w:t>
                                </w:r>
                              </w:p>
                              <w:p w14:paraId="10427460" w14:textId="77777777" w:rsidR="001A7479" w:rsidRPr="001A605B" w:rsidRDefault="001A7479" w:rsidP="001A7479">
                                <w:pPr>
                                  <w:spacing w:line="240" w:lineRule="auto"/>
                                  <w:jc w:val="center"/>
                                  <w:rPr>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owchart: Connector 63"/>
                          <wps:cNvSpPr>
                            <a:spLocks/>
                          </wps:cNvSpPr>
                          <wps:spPr>
                            <a:xfrm>
                              <a:off x="330444" y="1042349"/>
                              <a:ext cx="1567081" cy="388553"/>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607745AA" w14:textId="77777777" w:rsidR="001A7479" w:rsidRPr="006F4953" w:rsidRDefault="001A7479" w:rsidP="001A7479">
                                <w:pPr>
                                  <w:pStyle w:val="ListParagraph"/>
                                  <w:numPr>
                                    <w:ilvl w:val="0"/>
                                    <w:numId w:val="27"/>
                                  </w:numPr>
                                  <w:rPr>
                                    <w:sz w:val="18"/>
                                    <w:szCs w:val="18"/>
                                    <w:lang w:val="en-US"/>
                                  </w:rPr>
                                </w:pPr>
                                <w:r w:rsidRPr="006F4953">
                                  <w:rPr>
                                    <w:sz w:val="18"/>
                                    <w:szCs w:val="18"/>
                                    <w:lang w:val="en-US"/>
                                  </w:rPr>
                                  <w:t>Send request</w:t>
                                </w:r>
                              </w:p>
                              <w:p w14:paraId="5AB86CD6" w14:textId="77777777" w:rsidR="001A7479" w:rsidRPr="006F4953" w:rsidRDefault="001A7479" w:rsidP="001A7479">
                                <w:pPr>
                                  <w:pStyle w:val="ListParagraph"/>
                                  <w:numPr>
                                    <w:ilvl w:val="0"/>
                                    <w:numId w:val="27"/>
                                  </w:numPr>
                                  <w:rPr>
                                    <w:sz w:val="18"/>
                                    <w:szCs w:val="18"/>
                                    <w:lang w:val="en-US"/>
                                  </w:rPr>
                                </w:pPr>
                                <w:r w:rsidRPr="006F4953">
                                  <w:rPr>
                                    <w:sz w:val="18"/>
                                    <w:szCs w:val="18"/>
                                    <w:lang w:val="en-US"/>
                                  </w:rPr>
                                  <w:t>Score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Arrow Connector 85"/>
                          <wps:cNvCnPr/>
                          <wps:spPr>
                            <a:xfrm>
                              <a:off x="1115887" y="1449073"/>
                              <a:ext cx="0" cy="293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127794" y="743018"/>
                              <a:ext cx="0" cy="2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Flowchart: Process 26"/>
                          <wps:cNvSpPr>
                            <a:spLocks/>
                          </wps:cNvSpPr>
                          <wps:spPr>
                            <a:xfrm>
                              <a:off x="45021" y="1774774"/>
                              <a:ext cx="2336165" cy="529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B4430F8" w14:textId="77777777" w:rsidR="001A7479" w:rsidRPr="006F4953" w:rsidRDefault="001A7479" w:rsidP="001A7479">
                                <w:pPr>
                                  <w:jc w:val="both"/>
                                  <w:rPr>
                                    <w:sz w:val="18"/>
                                    <w:szCs w:val="18"/>
                                    <w:lang w:val="en-US"/>
                                  </w:rPr>
                                </w:pPr>
                                <w:r w:rsidRPr="006F4953">
                                  <w:rPr>
                                    <w:sz w:val="18"/>
                                    <w:szCs w:val="18"/>
                                    <w:lang w:val="en-US"/>
                                  </w:rPr>
                                  <w:t>Receive response:</w:t>
                                </w:r>
                              </w:p>
                              <w:p w14:paraId="07269C41" w14:textId="77777777" w:rsidR="001A7479" w:rsidRPr="006F4953" w:rsidRDefault="001A7479" w:rsidP="001A7479">
                                <w:pPr>
                                  <w:pStyle w:val="ListParagraph"/>
                                  <w:numPr>
                                    <w:ilvl w:val="0"/>
                                    <w:numId w:val="4"/>
                                  </w:numPr>
                                  <w:spacing w:after="200" w:line="276" w:lineRule="auto"/>
                                  <w:jc w:val="both"/>
                                  <w:rPr>
                                    <w:sz w:val="18"/>
                                    <w:szCs w:val="18"/>
                                    <w:lang w:val="en-US"/>
                                  </w:rPr>
                                </w:pPr>
                                <w:r w:rsidRPr="006F4953">
                                  <w:rPr>
                                    <w:sz w:val="18"/>
                                    <w:szCs w:val="18"/>
                                    <w:lang w:val="en-US"/>
                                  </w:rPr>
                                  <w:t>Prompt messages for unsuccessful calls.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127798" y="2351374"/>
                              <a:ext cx="0" cy="300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46FBA9BD" id="Group 47" o:spid="_x0000_s1026" style="width:312pt;height:357.6pt;mso-position-horizontal-relative:char;mso-position-vertical-relative:line" coordorigin="" coordsize="23811,3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8" o:spid="_x0000_s1027" type="#_x0000_t120" style="position:absolute;left:5099;top:27117;width:11797;height:4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" fillcolor="white [3201]" strokecolor="#70ad47 [3209]" strokeweight="1pt">
                  <v:stroke joinstyle="miter"/>
                  <v:path arrowok="t"/>
                  <v:textbox>
                    <w:txbxContent>
                      <w:p w14:paraId="212965B0" w14:textId="7EB896FE" w:rsidR="001A7479" w:rsidRPr="002D5F68" w:rsidRDefault="00AA4DF8" w:rsidP="001A7479">
                        <w:pPr>
                          <w:jc w:val="center"/>
                          <w:rPr>
                            <w:sz w:val="16"/>
                            <w:szCs w:val="16"/>
                            <w:lang w:val="en-US"/>
                          </w:rPr>
                        </w:pPr>
                        <w:r>
                          <w:rPr>
                            <w:bCs/>
                            <w:sz w:val="18"/>
                            <w:szCs w:val="18"/>
                            <w:lang w:val="en-US"/>
                          </w:rPr>
                          <w:t>Save</w:t>
                        </w:r>
                        <w:r w:rsidR="001A7479">
                          <w:rPr>
                            <w:bCs/>
                            <w:sz w:val="18"/>
                            <w:szCs w:val="18"/>
                            <w:lang w:val="en-US"/>
                          </w:rPr>
                          <w:t xml:space="preserve"> Data</w:t>
                        </w:r>
                        <w:r w:rsidR="001A7479" w:rsidRPr="006F4953">
                          <w:rPr>
                            <w:bCs/>
                            <w:sz w:val="18"/>
                            <w:szCs w:val="18"/>
                            <w:lang w:val="en-US"/>
                          </w:rPr>
                          <w:t xml:space="preserve"> </w:t>
                        </w:r>
                        <w:r w:rsidR="00716999">
                          <w:rPr>
                            <w:bCs/>
                            <w:sz w:val="18"/>
                            <w:szCs w:val="18"/>
                            <w:lang w:val="en-US"/>
                          </w:rPr>
                          <w:t>To CL</w:t>
                        </w:r>
                      </w:p>
                    </w:txbxContent>
                  </v:textbox>
                </v:shape>
                <v:group id="Group 42" o:spid="_x0000_s1028" style="position:absolute;width:23811;height:26516" coordorigin="" coordsize="23811,26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type id="_x0000_t109" coordsize="21600,21600" o:spt="109" path="m,l,21600r21600,l21600,xe">
                    <v:stroke joinstyle="miter"/>
                    <v:path gradientshapeok="t" o:connecttype="rect"/>
                  </v:shapetype>
                  <v:shape id="Flowchart: Process 17" o:spid="_x0000_s1029" type="#_x0000_t109" style="position:absolute;width:23376;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" fillcolor="white [3201]" strokecolor="#70ad47 [3209]" strokeweight="1pt">
                    <v:path arrowok="t"/>
                    <v:textbox>
                      <w:txbxContent>
                        <w:p w14:paraId="4C2ECF34" w14:textId="77777777" w:rsidR="001A7479" w:rsidRPr="0040662E" w:rsidRDefault="001A7479" w:rsidP="001A7479">
                          <w:pPr>
                            <w:pStyle w:val="ListParagraph"/>
                            <w:numPr>
                              <w:ilvl w:val="0"/>
                              <w:numId w:val="26"/>
                            </w:numPr>
                            <w:spacing w:line="240" w:lineRule="auto"/>
                            <w:rPr>
                              <w:sz w:val="18"/>
                              <w:szCs w:val="18"/>
                              <w:lang w:val="en-US"/>
                            </w:rPr>
                          </w:pPr>
                          <w:r w:rsidRPr="0040662E">
                            <w:rPr>
                              <w:sz w:val="18"/>
                              <w:szCs w:val="18"/>
                              <w:lang w:val="en-US"/>
                            </w:rPr>
                            <w:t xml:space="preserve">Input of Credit Lens Entity Id (Mandatory). </w:t>
                          </w:r>
                        </w:p>
                        <w:p w14:paraId="3ACFD58F" w14:textId="77777777" w:rsidR="001A7479" w:rsidRPr="0040662E" w:rsidRDefault="001A7479" w:rsidP="001A7479">
                          <w:pPr>
                            <w:pStyle w:val="ListParagraph"/>
                            <w:numPr>
                              <w:ilvl w:val="0"/>
                              <w:numId w:val="26"/>
                            </w:numPr>
                            <w:spacing w:line="240" w:lineRule="auto"/>
                            <w:rPr>
                              <w:sz w:val="18"/>
                              <w:szCs w:val="18"/>
                              <w:lang w:val="en-US"/>
                            </w:rPr>
                          </w:pPr>
                          <w:r w:rsidRPr="0040662E">
                            <w:rPr>
                              <w:sz w:val="18"/>
                              <w:szCs w:val="18"/>
                              <w:lang w:val="en-US"/>
                            </w:rPr>
                            <w:t>All necessary data related to Entity Id will be downloaded to the application automatically</w:t>
                          </w:r>
                          <w:r>
                            <w:rPr>
                              <w:sz w:val="18"/>
                              <w:szCs w:val="18"/>
                              <w:lang w:val="en-US"/>
                            </w:rPr>
                            <w:t xml:space="preserve"> (incl. </w:t>
                          </w:r>
                          <w:proofErr w:type="spellStart"/>
                          <w:r>
                            <w:rPr>
                              <w:sz w:val="18"/>
                              <w:szCs w:val="18"/>
                              <w:lang w:val="en-US"/>
                            </w:rPr>
                            <w:t>Nace</w:t>
                          </w:r>
                          <w:proofErr w:type="spellEnd"/>
                          <w:r>
                            <w:rPr>
                              <w:sz w:val="18"/>
                              <w:szCs w:val="18"/>
                              <w:lang w:val="en-US"/>
                            </w:rPr>
                            <w:t xml:space="preserve"> code)</w:t>
                          </w:r>
                          <w:r w:rsidRPr="0040662E">
                            <w:rPr>
                              <w:sz w:val="18"/>
                              <w:szCs w:val="18"/>
                              <w:lang w:val="en-US"/>
                            </w:rPr>
                            <w:t>.</w:t>
                          </w:r>
                        </w:p>
                        <w:p w14:paraId="12D4FEDF" w14:textId="77777777" w:rsidR="001A7479" w:rsidRPr="0040662E" w:rsidRDefault="001A7479" w:rsidP="001A7479">
                          <w:pPr>
                            <w:pStyle w:val="ListParagraph"/>
                            <w:numPr>
                              <w:ilvl w:val="0"/>
                              <w:numId w:val="26"/>
                            </w:numPr>
                            <w:spacing w:line="240" w:lineRule="auto"/>
                            <w:rPr>
                              <w:sz w:val="18"/>
                              <w:szCs w:val="18"/>
                              <w:lang w:val="en-US"/>
                            </w:rPr>
                          </w:pPr>
                          <w:r w:rsidRPr="0040662E">
                            <w:rPr>
                              <w:sz w:val="18"/>
                              <w:szCs w:val="18"/>
                              <w:lang w:val="en-US"/>
                            </w:rPr>
                            <w:t>Authorization with Entity Id key</w:t>
                          </w:r>
                        </w:p>
                        <w:p w14:paraId="10427460" w14:textId="77777777" w:rsidR="001A7479" w:rsidRPr="001A605B" w:rsidRDefault="001A7479" w:rsidP="001A7479">
                          <w:pPr>
                            <w:spacing w:line="240" w:lineRule="auto"/>
                            <w:jc w:val="center"/>
                            <w:rPr>
                              <w:sz w:val="18"/>
                              <w:szCs w:val="18"/>
                              <w:lang w:val="en-US"/>
                            </w:rPr>
                          </w:pPr>
                        </w:p>
                      </w:txbxContent>
                    </v:textbox>
                  </v:shape>
                  <v:shape id="Flowchart: Connector 63" o:spid="_x0000_s1030" type="#_x0000_t120" style="position:absolute;left:3304;top:10423;width:15671;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" fillcolor="white [3201]" strokecolor="#70ad47 [3209]" strokeweight="1pt">
                    <v:stroke joinstyle="miter"/>
                    <v:path arrowok="t"/>
                    <v:textbox>
                      <w:txbxContent>
                        <w:p w14:paraId="607745AA" w14:textId="77777777" w:rsidR="001A7479" w:rsidRPr="006F4953" w:rsidRDefault="001A7479" w:rsidP="001A7479">
                          <w:pPr>
                            <w:pStyle w:val="ListParagraph"/>
                            <w:numPr>
                              <w:ilvl w:val="0"/>
                              <w:numId w:val="27"/>
                            </w:numPr>
                            <w:rPr>
                              <w:sz w:val="18"/>
                              <w:szCs w:val="18"/>
                              <w:lang w:val="en-US"/>
                            </w:rPr>
                          </w:pPr>
                          <w:r w:rsidRPr="006F4953">
                            <w:rPr>
                              <w:sz w:val="18"/>
                              <w:szCs w:val="18"/>
                              <w:lang w:val="en-US"/>
                            </w:rPr>
                            <w:t>Send request</w:t>
                          </w:r>
                        </w:p>
                        <w:p w14:paraId="5AB86CD6" w14:textId="77777777" w:rsidR="001A7479" w:rsidRPr="006F4953" w:rsidRDefault="001A7479" w:rsidP="001A7479">
                          <w:pPr>
                            <w:pStyle w:val="ListParagraph"/>
                            <w:numPr>
                              <w:ilvl w:val="0"/>
                              <w:numId w:val="27"/>
                            </w:numPr>
                            <w:rPr>
                              <w:sz w:val="18"/>
                              <w:szCs w:val="18"/>
                              <w:lang w:val="en-US"/>
                            </w:rPr>
                          </w:pPr>
                          <w:r w:rsidRPr="006F4953">
                            <w:rPr>
                              <w:sz w:val="18"/>
                              <w:szCs w:val="18"/>
                              <w:lang w:val="en-US"/>
                            </w:rPr>
                            <w:t>Score calculation</w:t>
                          </w:r>
                        </w:p>
                      </w:txbxContent>
                    </v:textbox>
                  </v:shape>
                  <v:shapetype id="_x0000_t32" coordsize="21600,21600" o:spt="32" o:oned="t" path="m,l21600,21600e" filled="f">
                    <v:path arrowok="t" fillok="f" o:connecttype="none"/>
                    <o:lock v:ext="edit" shapetype="t"/>
                  </v:shapetype>
                  <v:shape id="Straight Arrow Connector 85" o:spid="_x0000_s1031" type="#_x0000_t32" style="position:absolute;left:11158;top:14490;width:0;height:2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" strokecolor="#5b9bd5 [3204]" strokeweight=".5pt">
                    <v:stroke endarrow="block" joinstyle="miter"/>
                  </v:shape>
                  <v:shape id="Straight Arrow Connector 15" o:spid="_x0000_s1032" type="#_x0000_t32" style="position:absolute;left:11277;top:7430;width:0;height:2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5b9bd5 [3204]" strokeweight=".5pt">
                    <v:stroke endarrow="block" joinstyle="miter"/>
                  </v:shape>
                  <v:shape id="Flowchart: Process 26" o:spid="_x0000_s1033" type="#_x0000_t109" style="position:absolute;left:450;top:17747;width:23361;height:5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" fillcolor="white [3201]" strokecolor="#70ad47 [3209]" strokeweight="1pt">
                    <v:path arrowok="t"/>
                    <v:textbox>
                      <w:txbxContent>
                        <w:p w14:paraId="2B4430F8" w14:textId="77777777" w:rsidR="001A7479" w:rsidRPr="006F4953" w:rsidRDefault="001A7479" w:rsidP="001A7479">
                          <w:pPr>
                            <w:jc w:val="both"/>
                            <w:rPr>
                              <w:sz w:val="18"/>
                              <w:szCs w:val="18"/>
                              <w:lang w:val="en-US"/>
                            </w:rPr>
                          </w:pPr>
                          <w:r w:rsidRPr="006F4953">
                            <w:rPr>
                              <w:sz w:val="18"/>
                              <w:szCs w:val="18"/>
                              <w:lang w:val="en-US"/>
                            </w:rPr>
                            <w:t>Receive response:</w:t>
                          </w:r>
                        </w:p>
                        <w:p w14:paraId="07269C41" w14:textId="77777777" w:rsidR="001A7479" w:rsidRPr="006F4953" w:rsidRDefault="001A7479" w:rsidP="001A7479">
                          <w:pPr>
                            <w:pStyle w:val="ListParagraph"/>
                            <w:numPr>
                              <w:ilvl w:val="0"/>
                              <w:numId w:val="4"/>
                            </w:numPr>
                            <w:spacing w:after="200" w:line="276" w:lineRule="auto"/>
                            <w:jc w:val="both"/>
                            <w:rPr>
                              <w:sz w:val="18"/>
                              <w:szCs w:val="18"/>
                              <w:lang w:val="en-US"/>
                            </w:rPr>
                          </w:pPr>
                          <w:r w:rsidRPr="006F4953">
                            <w:rPr>
                              <w:sz w:val="18"/>
                              <w:szCs w:val="18"/>
                              <w:lang w:val="en-US"/>
                            </w:rPr>
                            <w:t>Prompt messages for unsuccessful calls.</w:t>
                          </w:r>
                        </w:p>
                      </w:txbxContent>
                    </v:textbox>
                  </v:shape>
                  <v:shape id="Straight Arrow Connector 36" o:spid="_x0000_s1034" type="#_x0000_t32" style="position:absolute;left:11277;top:23513;width:0;height:30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5b9bd5 [3204]" strokeweight=".5pt">
                    <v:stroke endarrow="block" joinstyle="miter"/>
                  </v:shape>
                </v:group>
                <w10:anchorlock/>
              </v:group>
            </w:pict>
          </mc:Fallback>
        </mc:AlternateContent>
      </w:r>
      <w:r w:rsidR="00AB61B6">
        <w:rPr>
          <w:lang w:val="en-US"/>
        </w:rPr>
        <w:br w:type="page"/>
      </w:r>
    </w:p>
    <w:p w14:paraId="6402287F" w14:textId="3512586E" w:rsidR="00BC7227" w:rsidRPr="00BC7227" w:rsidRDefault="00A340F4" w:rsidP="00E119A8">
      <w:pPr>
        <w:pStyle w:val="Heading2"/>
        <w:rPr>
          <w:lang w:val="en-US"/>
        </w:rPr>
      </w:pPr>
      <w:bookmarkStart w:id="26" w:name="_Toc147771117"/>
      <w:r>
        <w:rPr>
          <w:lang w:val="en-US"/>
        </w:rPr>
        <w:lastRenderedPageBreak/>
        <w:t>3.4 Criteria User Input</w:t>
      </w:r>
      <w:bookmarkEnd w:id="26"/>
    </w:p>
    <w:p w14:paraId="52335B7C" w14:textId="77777777" w:rsidR="00BC7227" w:rsidRPr="00BC7227" w:rsidRDefault="00BC7227" w:rsidP="00BC7227">
      <w:pPr>
        <w:rPr>
          <w:sz w:val="24"/>
          <w:szCs w:val="24"/>
          <w:lang w:val="en-US"/>
        </w:rPr>
      </w:pPr>
      <w:r w:rsidRPr="00BC7227">
        <w:rPr>
          <w:sz w:val="24"/>
          <w:szCs w:val="24"/>
          <w:lang w:val="en-US"/>
        </w:rPr>
        <w:t xml:space="preserve">An authorized user will fill in a form with all mandatory criteria for the query. </w:t>
      </w:r>
    </w:p>
    <w:p w14:paraId="17498F7F" w14:textId="43103BD7" w:rsidR="00BC7227" w:rsidRPr="00BC7227" w:rsidRDefault="00BC7227" w:rsidP="00BC7227">
      <w:pPr>
        <w:rPr>
          <w:sz w:val="24"/>
          <w:szCs w:val="24"/>
          <w:lang w:val="en-US"/>
        </w:rPr>
      </w:pPr>
      <w:r w:rsidRPr="00BC7227">
        <w:rPr>
          <w:sz w:val="24"/>
          <w:szCs w:val="24"/>
          <w:lang w:val="en-US"/>
        </w:rPr>
        <w:t>As soon as user inputs the entity id of the customer, the following fields will be filled automatically. Information will be the same appeared in Entity’s information screen and it will be non-editable. In</w:t>
      </w:r>
      <w:r>
        <w:rPr>
          <w:sz w:val="24"/>
          <w:szCs w:val="24"/>
          <w:lang w:val="en-US"/>
        </w:rPr>
        <w:t xml:space="preserve"> </w:t>
      </w:r>
      <w:r w:rsidRPr="00BC7227">
        <w:rPr>
          <w:sz w:val="24"/>
          <w:szCs w:val="24"/>
          <w:lang w:val="en-US"/>
        </w:rPr>
        <w:t xml:space="preserve">case of </w:t>
      </w:r>
      <w:commentRangeStart w:id="27"/>
      <w:r w:rsidRPr="00BC7227">
        <w:rPr>
          <w:sz w:val="24"/>
          <w:szCs w:val="24"/>
          <w:lang w:val="en-US"/>
        </w:rPr>
        <w:t xml:space="preserve">multiple entity’s </w:t>
      </w:r>
      <w:proofErr w:type="spellStart"/>
      <w:r w:rsidRPr="00BC7227">
        <w:rPr>
          <w:sz w:val="24"/>
          <w:szCs w:val="24"/>
          <w:lang w:val="en-US"/>
        </w:rPr>
        <w:t>nace</w:t>
      </w:r>
      <w:proofErr w:type="spellEnd"/>
      <w:r w:rsidRPr="00BC7227">
        <w:rPr>
          <w:sz w:val="24"/>
          <w:szCs w:val="24"/>
          <w:lang w:val="en-US"/>
        </w:rPr>
        <w:t xml:space="preserve"> codes</w:t>
      </w:r>
      <w:commentRangeEnd w:id="27"/>
      <w:r w:rsidR="001B30A6">
        <w:rPr>
          <w:rStyle w:val="CommentReference"/>
        </w:rPr>
        <w:commentReference w:id="27"/>
      </w:r>
      <w:r w:rsidRPr="00BC7227">
        <w:rPr>
          <w:sz w:val="24"/>
          <w:szCs w:val="24"/>
          <w:lang w:val="en-US"/>
        </w:rPr>
        <w:t>, the primary one will be used in the query</w:t>
      </w:r>
    </w:p>
    <w:tbl>
      <w:tblPr>
        <w:tblW w:w="8500" w:type="dxa"/>
        <w:tblLook w:val="04A0" w:firstRow="1" w:lastRow="0" w:firstColumn="1" w:lastColumn="0" w:noHBand="0" w:noVBand="1"/>
      </w:tblPr>
      <w:tblGrid>
        <w:gridCol w:w="2547"/>
        <w:gridCol w:w="5953"/>
        <w:tblGridChange w:id="28">
          <w:tblGrid>
            <w:gridCol w:w="5"/>
            <w:gridCol w:w="2542"/>
            <w:gridCol w:w="5"/>
            <w:gridCol w:w="5948"/>
            <w:gridCol w:w="5"/>
          </w:tblGrid>
        </w:tblGridChange>
      </w:tblGrid>
      <w:tr w:rsidR="00BC7227" w:rsidRPr="00BC7227" w14:paraId="76792F68" w14:textId="77777777" w:rsidTr="0049124B">
        <w:trPr>
          <w:trHeight w:val="288"/>
        </w:trPr>
        <w:tc>
          <w:tcPr>
            <w:tcW w:w="8500" w:type="dxa"/>
            <w:gridSpan w:val="2"/>
            <w:tcBorders>
              <w:top w:val="single" w:sz="4" w:space="0" w:color="auto"/>
              <w:left w:val="single" w:sz="4" w:space="0" w:color="auto"/>
              <w:bottom w:val="single" w:sz="4" w:space="0" w:color="auto"/>
              <w:right w:val="nil"/>
            </w:tcBorders>
            <w:shd w:val="clear" w:color="auto" w:fill="8496B0" w:themeFill="text2" w:themeFillTint="99"/>
            <w:noWrap/>
            <w:vAlign w:val="bottom"/>
            <w:hideMark/>
          </w:tcPr>
          <w:p w14:paraId="7C12C0BE" w14:textId="77777777" w:rsidR="00BC7227" w:rsidRPr="00BC7227" w:rsidRDefault="00BC7227" w:rsidP="0049124B">
            <w:pPr>
              <w:spacing w:after="0" w:line="240" w:lineRule="auto"/>
              <w:jc w:val="center"/>
              <w:rPr>
                <w:rFonts w:ascii="Calibri" w:eastAsia="Times New Roman" w:hAnsi="Calibri" w:cs="Calibri"/>
                <w:b/>
                <w:bCs/>
                <w:color w:val="000000"/>
                <w:sz w:val="24"/>
                <w:szCs w:val="24"/>
                <w:lang w:val="en-US" w:eastAsia="el-GR"/>
              </w:rPr>
            </w:pPr>
            <w:r w:rsidRPr="00BC7227">
              <w:rPr>
                <w:rFonts w:ascii="Calibri" w:eastAsia="Times New Roman" w:hAnsi="Calibri" w:cs="Calibri"/>
                <w:b/>
                <w:bCs/>
                <w:color w:val="000000"/>
                <w:sz w:val="24"/>
                <w:szCs w:val="24"/>
                <w:lang w:val="en-US" w:eastAsia="el-GR"/>
              </w:rPr>
              <w:t>Input Fields</w:t>
            </w:r>
          </w:p>
        </w:tc>
      </w:tr>
      <w:tr w:rsidR="00BC7227" w:rsidRPr="009F6B96" w14:paraId="0E047F0B" w14:textId="77777777" w:rsidTr="0049124B">
        <w:trPr>
          <w:trHeight w:val="408"/>
        </w:trPr>
        <w:tc>
          <w:tcPr>
            <w:tcW w:w="2547" w:type="dxa"/>
            <w:tcBorders>
              <w:top w:val="nil"/>
              <w:left w:val="single" w:sz="4" w:space="0" w:color="auto"/>
              <w:bottom w:val="single" w:sz="4" w:space="0" w:color="auto"/>
              <w:right w:val="single" w:sz="4" w:space="0" w:color="auto"/>
            </w:tcBorders>
            <w:shd w:val="clear" w:color="auto" w:fill="auto"/>
            <w:noWrap/>
            <w:vAlign w:val="center"/>
          </w:tcPr>
          <w:p w14:paraId="221CA8B0" w14:textId="77777777" w:rsidR="00BC7227" w:rsidRPr="00A41D69" w:rsidRDefault="00BC7227" w:rsidP="0049124B">
            <w:pPr>
              <w:spacing w:after="0" w:line="240" w:lineRule="auto"/>
              <w:rPr>
                <w:rFonts w:ascii="Calibri" w:eastAsia="Times New Roman" w:hAnsi="Calibri" w:cs="Calibri"/>
                <w:b/>
                <w:bCs/>
                <w:color w:val="000000"/>
                <w:lang w:val="en-US" w:eastAsia="el-GR"/>
              </w:rPr>
            </w:pPr>
            <w:r w:rsidRPr="00A41D69">
              <w:rPr>
                <w:rFonts w:ascii="Calibri" w:eastAsia="Times New Roman" w:hAnsi="Calibri" w:cs="Calibri"/>
                <w:b/>
                <w:bCs/>
                <w:color w:val="000000"/>
                <w:lang w:val="en-US" w:eastAsia="el-GR"/>
              </w:rPr>
              <w:t>Entity Id</w:t>
            </w:r>
          </w:p>
        </w:tc>
        <w:tc>
          <w:tcPr>
            <w:tcW w:w="5953" w:type="dxa"/>
            <w:tcBorders>
              <w:top w:val="nil"/>
              <w:left w:val="nil"/>
              <w:bottom w:val="single" w:sz="4" w:space="0" w:color="auto"/>
              <w:right w:val="single" w:sz="4" w:space="0" w:color="auto"/>
            </w:tcBorders>
            <w:shd w:val="clear" w:color="auto" w:fill="auto"/>
            <w:vAlign w:val="center"/>
          </w:tcPr>
          <w:p w14:paraId="40801DD0" w14:textId="77777777" w:rsidR="00BC7227" w:rsidRPr="00A41D69" w:rsidRDefault="00BC7227" w:rsidP="0049124B">
            <w:pPr>
              <w:spacing w:after="0" w:line="240" w:lineRule="auto"/>
              <w:rPr>
                <w:rFonts w:ascii="Calibri" w:eastAsia="Times New Roman" w:hAnsi="Calibri" w:cs="Calibri"/>
                <w:color w:val="000000"/>
                <w:lang w:val="en-US" w:eastAsia="el-GR"/>
              </w:rPr>
            </w:pPr>
            <w:r w:rsidRPr="00A41D69">
              <w:rPr>
                <w:rFonts w:ascii="Calibri" w:eastAsia="Times New Roman" w:hAnsi="Calibri" w:cs="Calibri"/>
                <w:color w:val="000000"/>
                <w:lang w:val="en-US" w:eastAsia="el-GR"/>
              </w:rPr>
              <w:t>The entity id of the customer to be rated</w:t>
            </w:r>
          </w:p>
        </w:tc>
      </w:tr>
      <w:tr w:rsidR="00BC7227" w:rsidRPr="00BC7227" w14:paraId="3A4D420C" w14:textId="77777777" w:rsidTr="0049124B">
        <w:trPr>
          <w:trHeight w:val="408"/>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5D8A919A" w14:textId="77777777" w:rsidR="00BC7227" w:rsidRPr="00A41D69" w:rsidRDefault="00BC7227" w:rsidP="0049124B">
            <w:pPr>
              <w:spacing w:after="0" w:line="240" w:lineRule="auto"/>
              <w:rPr>
                <w:rFonts w:ascii="Calibri" w:eastAsia="Times New Roman" w:hAnsi="Calibri" w:cs="Calibri"/>
                <w:b/>
                <w:bCs/>
                <w:color w:val="000000"/>
                <w:lang w:val="en-US" w:eastAsia="el-GR"/>
              </w:rPr>
            </w:pPr>
            <w:r w:rsidRPr="00A41D69">
              <w:rPr>
                <w:rFonts w:ascii="Calibri" w:eastAsia="Times New Roman" w:hAnsi="Calibri" w:cs="Calibri"/>
                <w:b/>
                <w:bCs/>
                <w:color w:val="000000"/>
                <w:lang w:val="en-US" w:eastAsia="el-GR"/>
              </w:rPr>
              <w:t>Tax ID</w:t>
            </w:r>
          </w:p>
        </w:tc>
        <w:tc>
          <w:tcPr>
            <w:tcW w:w="5953" w:type="dxa"/>
            <w:tcBorders>
              <w:top w:val="nil"/>
              <w:left w:val="nil"/>
              <w:bottom w:val="single" w:sz="4" w:space="0" w:color="auto"/>
              <w:right w:val="single" w:sz="4" w:space="0" w:color="auto"/>
            </w:tcBorders>
            <w:shd w:val="clear" w:color="auto" w:fill="auto"/>
            <w:vAlign w:val="center"/>
            <w:hideMark/>
          </w:tcPr>
          <w:p w14:paraId="28009B29" w14:textId="75EDC777" w:rsidR="00BC7227" w:rsidRPr="00A41D69" w:rsidRDefault="00BC7227" w:rsidP="0049124B">
            <w:pPr>
              <w:spacing w:after="0" w:line="240" w:lineRule="auto"/>
              <w:rPr>
                <w:rFonts w:ascii="Calibri" w:eastAsia="Times New Roman" w:hAnsi="Calibri" w:cs="Calibri"/>
                <w:color w:val="000000"/>
                <w:lang w:val="en-US" w:eastAsia="el-GR"/>
              </w:rPr>
            </w:pPr>
            <w:r w:rsidRPr="00A41D69">
              <w:rPr>
                <w:rFonts w:ascii="Calibri" w:eastAsia="Times New Roman" w:hAnsi="Calibri" w:cs="Calibri"/>
                <w:color w:val="000000"/>
                <w:lang w:val="en-US" w:eastAsia="el-GR"/>
              </w:rPr>
              <w:t xml:space="preserve">Auto completed. </w:t>
            </w:r>
          </w:p>
        </w:tc>
      </w:tr>
      <w:tr w:rsidR="00BC7227" w:rsidRPr="00BC7227" w14:paraId="3DDDC0A4" w14:textId="77777777" w:rsidTr="004912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40EB8B25" w14:textId="77777777" w:rsidR="00BC7227" w:rsidRPr="00A41D69" w:rsidRDefault="00BC7227" w:rsidP="0049124B">
            <w:pPr>
              <w:spacing w:after="0" w:line="240" w:lineRule="auto"/>
              <w:rPr>
                <w:rFonts w:ascii="Calibri" w:eastAsia="Times New Roman" w:hAnsi="Calibri" w:cs="Calibri"/>
                <w:b/>
                <w:bCs/>
                <w:color w:val="000000"/>
                <w:lang w:val="en-US" w:eastAsia="el-GR"/>
              </w:rPr>
            </w:pPr>
            <w:proofErr w:type="spellStart"/>
            <w:r w:rsidRPr="00A41D69">
              <w:rPr>
                <w:rFonts w:ascii="Calibri" w:eastAsia="Times New Roman" w:hAnsi="Calibri" w:cs="Calibri"/>
                <w:b/>
                <w:bCs/>
                <w:color w:val="000000"/>
                <w:lang w:val="en-US" w:eastAsia="el-GR"/>
              </w:rPr>
              <w:t>Nace</w:t>
            </w:r>
            <w:proofErr w:type="spellEnd"/>
            <w:r w:rsidRPr="00A41D69">
              <w:rPr>
                <w:rFonts w:ascii="Calibri" w:eastAsia="Times New Roman" w:hAnsi="Calibri" w:cs="Calibri"/>
                <w:b/>
                <w:bCs/>
                <w:color w:val="000000"/>
                <w:lang w:val="en-US" w:eastAsia="el-GR"/>
              </w:rPr>
              <w:t xml:space="preserve"> Code</w:t>
            </w:r>
          </w:p>
        </w:tc>
        <w:tc>
          <w:tcPr>
            <w:tcW w:w="5953" w:type="dxa"/>
            <w:tcBorders>
              <w:top w:val="nil"/>
              <w:left w:val="nil"/>
              <w:bottom w:val="single" w:sz="4" w:space="0" w:color="auto"/>
              <w:right w:val="single" w:sz="4" w:space="0" w:color="auto"/>
            </w:tcBorders>
            <w:shd w:val="clear" w:color="auto" w:fill="auto"/>
            <w:vAlign w:val="center"/>
            <w:hideMark/>
          </w:tcPr>
          <w:p w14:paraId="2745DA8B" w14:textId="77777777" w:rsidR="00BC7227" w:rsidRPr="00A41D69" w:rsidRDefault="00BC7227" w:rsidP="0049124B">
            <w:pPr>
              <w:spacing w:after="0" w:line="240" w:lineRule="auto"/>
              <w:rPr>
                <w:rFonts w:ascii="Calibri" w:eastAsia="Times New Roman" w:hAnsi="Calibri" w:cs="Calibri"/>
                <w:color w:val="000000"/>
                <w:lang w:eastAsia="el-GR"/>
              </w:rPr>
            </w:pPr>
            <w:r w:rsidRPr="00A41D69">
              <w:rPr>
                <w:rFonts w:ascii="Calibri" w:eastAsia="Times New Roman" w:hAnsi="Calibri" w:cs="Calibri"/>
                <w:color w:val="000000"/>
                <w:lang w:val="en-US" w:eastAsia="el-GR"/>
              </w:rPr>
              <w:t>Auto completed.</w:t>
            </w:r>
          </w:p>
        </w:tc>
      </w:tr>
      <w:tr w:rsidR="00BC7227" w:rsidRPr="00BC7227" w14:paraId="5E8F47A8" w14:textId="77777777" w:rsidTr="00B30EE7">
        <w:tblPrEx>
          <w:tblW w:w="8500" w:type="dxa"/>
          <w:tblPrExChange w:id="29" w:author="Nikas Konstantinos" w:date="2023-10-17T15:45:00Z">
            <w:tblPrEx>
              <w:tblW w:w="8500" w:type="dxa"/>
            </w:tblPrEx>
          </w:tblPrExChange>
        </w:tblPrEx>
        <w:trPr>
          <w:trHeight w:val="436"/>
          <w:trPrChange w:id="30" w:author="Nikas Konstantinos" w:date="2023-10-17T15:45:00Z">
            <w:trPr>
              <w:gridAfter w:val="0"/>
              <w:trHeight w:val="436"/>
            </w:trPr>
          </w:trPrChange>
        </w:trPr>
        <w:tc>
          <w:tcPr>
            <w:tcW w:w="2547" w:type="dxa"/>
            <w:tcBorders>
              <w:top w:val="nil"/>
              <w:left w:val="single" w:sz="4" w:space="0" w:color="auto"/>
              <w:bottom w:val="nil"/>
              <w:right w:val="single" w:sz="4" w:space="0" w:color="auto"/>
            </w:tcBorders>
            <w:shd w:val="clear" w:color="auto" w:fill="auto"/>
            <w:noWrap/>
            <w:vAlign w:val="center"/>
            <w:hideMark/>
            <w:tcPrChange w:id="31" w:author="Nikas Konstantinos" w:date="2023-10-17T15:45:00Z">
              <w:tcPr>
                <w:tcW w:w="2547"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14:paraId="7F342B9E" w14:textId="68E2641A" w:rsidR="00BC7227" w:rsidRPr="00A41D69" w:rsidRDefault="00BC7227" w:rsidP="0049124B">
            <w:pPr>
              <w:spacing w:after="0" w:line="240" w:lineRule="auto"/>
              <w:rPr>
                <w:rFonts w:ascii="Calibri" w:eastAsia="Times New Roman" w:hAnsi="Calibri" w:cs="Calibri"/>
                <w:b/>
                <w:bCs/>
                <w:color w:val="000000"/>
                <w:lang w:val="en-US" w:eastAsia="el-GR"/>
              </w:rPr>
            </w:pPr>
            <w:r w:rsidRPr="00A41D69">
              <w:rPr>
                <w:rFonts w:ascii="Calibri" w:eastAsia="Times New Roman" w:hAnsi="Calibri" w:cs="Calibri"/>
                <w:b/>
                <w:bCs/>
                <w:color w:val="000000"/>
                <w:lang w:val="en-US" w:eastAsia="el-GR"/>
              </w:rPr>
              <w:t xml:space="preserve">Registration </w:t>
            </w:r>
            <w:del w:id="32" w:author="Nikas Konstantinos" w:date="2023-10-17T15:45:00Z">
              <w:r w:rsidRPr="00A41D69" w:rsidDel="00B30EE7">
                <w:rPr>
                  <w:rFonts w:ascii="Calibri" w:eastAsia="Times New Roman" w:hAnsi="Calibri" w:cs="Calibri"/>
                  <w:b/>
                  <w:bCs/>
                  <w:color w:val="000000"/>
                  <w:lang w:val="en-US" w:eastAsia="el-GR"/>
                </w:rPr>
                <w:delText>key</w:delText>
              </w:r>
            </w:del>
            <w:ins w:id="33" w:author="Nikas Konstantinos" w:date="2023-10-17T15:45:00Z">
              <w:r w:rsidR="00B30EE7">
                <w:rPr>
                  <w:rFonts w:ascii="Calibri" w:eastAsia="Times New Roman" w:hAnsi="Calibri" w:cs="Calibri"/>
                  <w:b/>
                  <w:bCs/>
                  <w:color w:val="000000"/>
                  <w:lang w:val="en-US" w:eastAsia="el-GR"/>
                </w:rPr>
                <w:t>number</w:t>
              </w:r>
            </w:ins>
          </w:p>
        </w:tc>
        <w:tc>
          <w:tcPr>
            <w:tcW w:w="5953" w:type="dxa"/>
            <w:tcBorders>
              <w:top w:val="nil"/>
              <w:left w:val="nil"/>
              <w:bottom w:val="nil"/>
              <w:right w:val="single" w:sz="4" w:space="0" w:color="auto"/>
            </w:tcBorders>
            <w:shd w:val="clear" w:color="auto" w:fill="auto"/>
            <w:vAlign w:val="center"/>
            <w:hideMark/>
            <w:tcPrChange w:id="34" w:author="Nikas Konstantinos" w:date="2023-10-17T15:45:00Z">
              <w:tcPr>
                <w:tcW w:w="5953" w:type="dxa"/>
                <w:gridSpan w:val="2"/>
                <w:tcBorders>
                  <w:top w:val="nil"/>
                  <w:left w:val="nil"/>
                  <w:bottom w:val="single" w:sz="4" w:space="0" w:color="auto"/>
                  <w:right w:val="single" w:sz="4" w:space="0" w:color="auto"/>
                </w:tcBorders>
                <w:shd w:val="clear" w:color="auto" w:fill="auto"/>
                <w:vAlign w:val="center"/>
                <w:hideMark/>
              </w:tcPr>
            </w:tcPrChange>
          </w:tcPr>
          <w:p w14:paraId="0F7A36A6" w14:textId="77777777" w:rsidR="00BC7227" w:rsidRPr="00A41D69" w:rsidRDefault="00BC7227" w:rsidP="0049124B">
            <w:pPr>
              <w:spacing w:after="0" w:line="240" w:lineRule="auto"/>
              <w:rPr>
                <w:rFonts w:ascii="Calibri" w:eastAsia="Times New Roman" w:hAnsi="Calibri" w:cs="Calibri"/>
                <w:color w:val="000000"/>
                <w:lang w:val="en-US" w:eastAsia="el-GR"/>
              </w:rPr>
            </w:pPr>
            <w:r w:rsidRPr="00A41D69">
              <w:rPr>
                <w:rFonts w:ascii="Calibri" w:eastAsia="Times New Roman" w:hAnsi="Calibri" w:cs="Calibri"/>
                <w:color w:val="000000"/>
                <w:lang w:val="en-US" w:eastAsia="el-GR"/>
              </w:rPr>
              <w:t>Auto completed.</w:t>
            </w:r>
          </w:p>
        </w:tc>
      </w:tr>
      <w:tr w:rsidR="00B30EE7" w:rsidRPr="00BC7227" w14:paraId="14A65BA2" w14:textId="77777777" w:rsidTr="0049124B">
        <w:trPr>
          <w:trHeight w:val="436"/>
          <w:ins w:id="35" w:author="Nikas Konstantinos" w:date="2023-10-17T15:45:00Z"/>
        </w:trPr>
        <w:tc>
          <w:tcPr>
            <w:tcW w:w="2547" w:type="dxa"/>
            <w:tcBorders>
              <w:top w:val="nil"/>
              <w:left w:val="single" w:sz="4" w:space="0" w:color="auto"/>
              <w:bottom w:val="single" w:sz="4" w:space="0" w:color="auto"/>
              <w:right w:val="single" w:sz="4" w:space="0" w:color="auto"/>
            </w:tcBorders>
            <w:shd w:val="clear" w:color="auto" w:fill="auto"/>
            <w:noWrap/>
            <w:vAlign w:val="center"/>
          </w:tcPr>
          <w:p w14:paraId="444F200E" w14:textId="089630DA" w:rsidR="00B30EE7" w:rsidRPr="00A41D69" w:rsidRDefault="00744FF5" w:rsidP="0049124B">
            <w:pPr>
              <w:spacing w:after="0" w:line="240" w:lineRule="auto"/>
              <w:rPr>
                <w:ins w:id="36" w:author="Nikas Konstantinos" w:date="2023-10-17T15:45:00Z"/>
                <w:rFonts w:ascii="Calibri" w:eastAsia="Times New Roman" w:hAnsi="Calibri" w:cs="Calibri"/>
                <w:b/>
                <w:bCs/>
                <w:color w:val="000000"/>
                <w:lang w:val="en-US" w:eastAsia="el-GR"/>
              </w:rPr>
            </w:pPr>
            <w:ins w:id="37" w:author="Nikas Konstantinos" w:date="2023-10-17T15:48:00Z">
              <w:r>
                <w:rPr>
                  <w:rFonts w:ascii="Calibri" w:eastAsia="Times New Roman" w:hAnsi="Calibri" w:cs="Calibri"/>
                  <w:b/>
                  <w:bCs/>
                  <w:color w:val="000000"/>
                  <w:lang w:val="en-US" w:eastAsia="el-GR"/>
                </w:rPr>
                <w:t>Jurisdiction</w:t>
              </w:r>
            </w:ins>
          </w:p>
        </w:tc>
        <w:tc>
          <w:tcPr>
            <w:tcW w:w="5953" w:type="dxa"/>
            <w:tcBorders>
              <w:top w:val="nil"/>
              <w:left w:val="nil"/>
              <w:bottom w:val="single" w:sz="4" w:space="0" w:color="auto"/>
              <w:right w:val="single" w:sz="4" w:space="0" w:color="auto"/>
            </w:tcBorders>
            <w:shd w:val="clear" w:color="auto" w:fill="auto"/>
            <w:vAlign w:val="center"/>
          </w:tcPr>
          <w:p w14:paraId="2A8D9553" w14:textId="4DA1B332" w:rsidR="00B30EE7" w:rsidRPr="00A41D69" w:rsidRDefault="00744FF5" w:rsidP="0049124B">
            <w:pPr>
              <w:spacing w:after="0" w:line="240" w:lineRule="auto"/>
              <w:rPr>
                <w:ins w:id="38" w:author="Nikas Konstantinos" w:date="2023-10-17T15:45:00Z"/>
                <w:rFonts w:ascii="Calibri" w:eastAsia="Times New Roman" w:hAnsi="Calibri" w:cs="Calibri"/>
                <w:color w:val="000000"/>
                <w:lang w:val="en-US" w:eastAsia="el-GR"/>
              </w:rPr>
            </w:pPr>
            <w:commentRangeStart w:id="39"/>
            <w:ins w:id="40" w:author="Nikas Konstantinos" w:date="2023-10-17T15:48:00Z">
              <w:r>
                <w:rPr>
                  <w:rFonts w:ascii="Calibri" w:eastAsia="Times New Roman" w:hAnsi="Calibri" w:cs="Calibri"/>
                  <w:color w:val="000000"/>
                  <w:lang w:val="en-US" w:eastAsia="el-GR"/>
                </w:rPr>
                <w:t>Auto completed.</w:t>
              </w:r>
            </w:ins>
            <w:commentRangeEnd w:id="39"/>
            <w:ins w:id="41" w:author="Nikas Konstantinos" w:date="2023-10-18T13:42:00Z">
              <w:r w:rsidR="0037410A">
                <w:rPr>
                  <w:rStyle w:val="CommentReference"/>
                </w:rPr>
                <w:commentReference w:id="39"/>
              </w:r>
            </w:ins>
          </w:p>
        </w:tc>
      </w:tr>
    </w:tbl>
    <w:p w14:paraId="70974B0B" w14:textId="0CB30155" w:rsidR="00EF18AC" w:rsidRDefault="00EF18AC" w:rsidP="00BD7550">
      <w:pPr>
        <w:tabs>
          <w:tab w:val="left" w:pos="1128"/>
        </w:tabs>
        <w:rPr>
          <w:ins w:id="42" w:author="Nikas Konstantinos" w:date="2023-10-17T15:11:00Z"/>
          <w:sz w:val="24"/>
          <w:szCs w:val="24"/>
          <w:lang w:val="en-US"/>
        </w:rPr>
      </w:pPr>
    </w:p>
    <w:p w14:paraId="4A46DF0A" w14:textId="21F02CF1" w:rsidR="00DC0DEC" w:rsidRDefault="00DC0DEC" w:rsidP="00BD7550">
      <w:pPr>
        <w:tabs>
          <w:tab w:val="left" w:pos="1128"/>
        </w:tabs>
        <w:rPr>
          <w:ins w:id="43" w:author="Nikas Konstantinos" w:date="2023-10-17T15:48:00Z"/>
          <w:sz w:val="24"/>
          <w:szCs w:val="24"/>
          <w:lang w:val="en-US"/>
        </w:rPr>
      </w:pPr>
      <w:ins w:id="44" w:author="Nikas Konstantinos" w:date="2023-10-17T15:11:00Z">
        <w:r>
          <w:rPr>
            <w:sz w:val="24"/>
            <w:szCs w:val="24"/>
            <w:lang w:val="en-US"/>
          </w:rPr>
          <w:t xml:space="preserve">User will </w:t>
        </w:r>
      </w:ins>
      <w:ins w:id="45" w:author="Nikas Konstantinos" w:date="2023-10-17T15:12:00Z">
        <w:r>
          <w:rPr>
            <w:sz w:val="24"/>
            <w:szCs w:val="24"/>
            <w:lang w:val="en-US"/>
          </w:rPr>
          <w:t xml:space="preserve">initiate a call to the middleware CBS service via means of a button either batch (that will </w:t>
        </w:r>
      </w:ins>
      <w:ins w:id="46" w:author="Nikas Konstantinos" w:date="2023-10-17T15:13:00Z">
        <w:r>
          <w:rPr>
            <w:sz w:val="24"/>
            <w:szCs w:val="24"/>
            <w:lang w:val="en-US"/>
          </w:rPr>
          <w:t xml:space="preserve">force the CBS service to </w:t>
        </w:r>
      </w:ins>
      <w:ins w:id="47" w:author="Nikas Konstantinos" w:date="2023-10-17T15:12:00Z">
        <w:r>
          <w:rPr>
            <w:sz w:val="24"/>
            <w:szCs w:val="24"/>
            <w:lang w:val="en-US"/>
          </w:rPr>
          <w:t xml:space="preserve">query the intermediate Bank’s </w:t>
        </w:r>
      </w:ins>
      <w:ins w:id="48" w:author="Nikas Konstantinos" w:date="2023-10-17T15:13:00Z">
        <w:r>
          <w:rPr>
            <w:sz w:val="24"/>
            <w:szCs w:val="24"/>
            <w:lang w:val="en-US"/>
          </w:rPr>
          <w:t xml:space="preserve">database) or on line (that will </w:t>
        </w:r>
      </w:ins>
      <w:ins w:id="49" w:author="Nikas Konstantinos" w:date="2023-10-17T15:14:00Z">
        <w:r>
          <w:rPr>
            <w:sz w:val="24"/>
            <w:szCs w:val="24"/>
            <w:lang w:val="en-US"/>
          </w:rPr>
          <w:t>force the CBS service to query Teiresias API</w:t>
        </w:r>
      </w:ins>
      <w:ins w:id="50" w:author="Nikas Konstantinos" w:date="2023-10-17T15:13:00Z">
        <w:r>
          <w:rPr>
            <w:sz w:val="24"/>
            <w:szCs w:val="24"/>
            <w:lang w:val="en-US"/>
          </w:rPr>
          <w:t>)</w:t>
        </w:r>
      </w:ins>
    </w:p>
    <w:p w14:paraId="15F8D592" w14:textId="7E4EC0AD" w:rsidR="007578A2" w:rsidRDefault="007578A2" w:rsidP="00BD7550">
      <w:pPr>
        <w:tabs>
          <w:tab w:val="left" w:pos="1128"/>
        </w:tabs>
        <w:rPr>
          <w:ins w:id="51" w:author="Nikas Konstantinos" w:date="2023-10-17T15:50:00Z"/>
          <w:sz w:val="24"/>
          <w:szCs w:val="24"/>
          <w:lang w:val="en-US"/>
        </w:rPr>
      </w:pPr>
      <w:ins w:id="52" w:author="Nikas Konstantinos" w:date="2023-10-17T15:48:00Z">
        <w:r>
          <w:rPr>
            <w:sz w:val="24"/>
            <w:szCs w:val="24"/>
            <w:lang w:val="en-US"/>
          </w:rPr>
          <w:t xml:space="preserve">If Tax Id is zero Tax id or null </w:t>
        </w:r>
      </w:ins>
      <w:ins w:id="53" w:author="Nikas Konstantinos" w:date="2023-10-18T13:38:00Z">
        <w:r w:rsidR="007634D9">
          <w:rPr>
            <w:sz w:val="24"/>
            <w:szCs w:val="24"/>
            <w:lang w:val="en-US"/>
          </w:rPr>
          <w:t xml:space="preserve">or 999999999 or 777777777 </w:t>
        </w:r>
      </w:ins>
      <w:ins w:id="54" w:author="Nikas Konstantinos" w:date="2023-10-18T13:40:00Z">
        <w:r w:rsidR="00286519">
          <w:rPr>
            <w:sz w:val="24"/>
            <w:szCs w:val="24"/>
            <w:lang w:val="en-US"/>
          </w:rPr>
          <w:t xml:space="preserve">or alphanumeric </w:t>
        </w:r>
      </w:ins>
      <w:ins w:id="55" w:author="Nikas Konstantinos" w:date="2023-10-17T15:48:00Z">
        <w:r>
          <w:rPr>
            <w:sz w:val="24"/>
            <w:szCs w:val="24"/>
            <w:lang w:val="en-US"/>
          </w:rPr>
          <w:t xml:space="preserve">then query Teiresias using </w:t>
        </w:r>
      </w:ins>
      <w:ins w:id="56" w:author="Nikas Konstantinos" w:date="2023-10-17T15:49:00Z">
        <w:r>
          <w:rPr>
            <w:sz w:val="24"/>
            <w:szCs w:val="24"/>
            <w:lang w:val="en-US"/>
          </w:rPr>
          <w:t>the concatenation of registration number and jurisdiction in place of tax id</w:t>
        </w:r>
        <w:r w:rsidR="00ED2B36">
          <w:rPr>
            <w:sz w:val="24"/>
            <w:szCs w:val="24"/>
            <w:lang w:val="en-US"/>
          </w:rPr>
          <w:t xml:space="preserve"> and </w:t>
        </w:r>
        <w:proofErr w:type="spellStart"/>
        <w:r w:rsidR="00ED2B36">
          <w:rPr>
            <w:sz w:val="24"/>
            <w:szCs w:val="24"/>
            <w:lang w:val="en-US"/>
          </w:rPr>
          <w:t>nace</w:t>
        </w:r>
        <w:proofErr w:type="spellEnd"/>
        <w:r w:rsidR="00ED2B36">
          <w:rPr>
            <w:sz w:val="24"/>
            <w:szCs w:val="24"/>
            <w:lang w:val="en-US"/>
          </w:rPr>
          <w:t xml:space="preserve"> code</w:t>
        </w:r>
      </w:ins>
      <w:ins w:id="57" w:author="Nikas Konstantinos" w:date="2023-10-18T13:37:00Z">
        <w:r w:rsidR="00A84C11">
          <w:rPr>
            <w:sz w:val="24"/>
            <w:szCs w:val="24"/>
            <w:lang w:val="en-US"/>
          </w:rPr>
          <w:t xml:space="preserve"> </w:t>
        </w:r>
      </w:ins>
      <w:ins w:id="58" w:author="Nikas Konstantinos" w:date="2023-10-18T13:38:00Z">
        <w:r w:rsidR="00A84C11">
          <w:rPr>
            <w:sz w:val="24"/>
            <w:szCs w:val="24"/>
            <w:lang w:val="en-US"/>
          </w:rPr>
          <w:t>(</w:t>
        </w:r>
        <w:r w:rsidR="00A84C11" w:rsidRPr="007634D9">
          <w:rPr>
            <w:b/>
            <w:bCs/>
            <w:sz w:val="24"/>
            <w:szCs w:val="24"/>
            <w:lang w:val="en-US"/>
            <w:rPrChange w:id="59" w:author="Nikas Konstantinos" w:date="2023-10-18T13:38:00Z">
              <w:rPr>
                <w:sz w:val="24"/>
                <w:szCs w:val="24"/>
                <w:lang w:val="en-US"/>
              </w:rPr>
            </w:rPrChange>
          </w:rPr>
          <w:t>on CBS level</w:t>
        </w:r>
        <w:r w:rsidR="00A84C11">
          <w:rPr>
            <w:sz w:val="24"/>
            <w:szCs w:val="24"/>
            <w:lang w:val="en-US"/>
          </w:rPr>
          <w:t>)</w:t>
        </w:r>
      </w:ins>
      <w:ins w:id="60" w:author="Nikas Konstantinos" w:date="2023-10-17T15:49:00Z">
        <w:r w:rsidR="00ED2B36">
          <w:rPr>
            <w:sz w:val="24"/>
            <w:szCs w:val="24"/>
            <w:lang w:val="en-US"/>
          </w:rPr>
          <w:t>.</w:t>
        </w:r>
      </w:ins>
    </w:p>
    <w:p w14:paraId="20E8AD5D" w14:textId="158061E9" w:rsidR="00E75AFE" w:rsidRDefault="00E75AFE" w:rsidP="00BD7550">
      <w:pPr>
        <w:tabs>
          <w:tab w:val="left" w:pos="1128"/>
        </w:tabs>
        <w:rPr>
          <w:ins w:id="61" w:author="Nikas Konstantinos" w:date="2023-10-17T15:11:00Z"/>
          <w:sz w:val="24"/>
          <w:szCs w:val="24"/>
          <w:lang w:val="en-US"/>
        </w:rPr>
      </w:pPr>
      <w:ins w:id="62" w:author="Nikas Konstantinos" w:date="2023-10-17T15:50:00Z">
        <w:r>
          <w:rPr>
            <w:sz w:val="24"/>
            <w:szCs w:val="24"/>
            <w:lang w:val="en-US"/>
          </w:rPr>
          <w:t xml:space="preserve">If tax id is not zero or null </w:t>
        </w:r>
      </w:ins>
      <w:ins w:id="63" w:author="Nikas Konstantinos" w:date="2023-10-18T14:26:00Z">
        <w:r w:rsidR="00ED0F0D">
          <w:rPr>
            <w:sz w:val="24"/>
            <w:szCs w:val="24"/>
            <w:lang w:val="en-US"/>
          </w:rPr>
          <w:t xml:space="preserve">or 999999999 or 777777777 or alphanumeric </w:t>
        </w:r>
      </w:ins>
      <w:ins w:id="64" w:author="Nikas Konstantinos" w:date="2023-10-17T15:50:00Z">
        <w:r>
          <w:rPr>
            <w:sz w:val="24"/>
            <w:szCs w:val="24"/>
            <w:lang w:val="en-US"/>
          </w:rPr>
          <w:t xml:space="preserve">then query Teiresias using tax id and </w:t>
        </w:r>
        <w:proofErr w:type="spellStart"/>
        <w:r>
          <w:rPr>
            <w:sz w:val="24"/>
            <w:szCs w:val="24"/>
            <w:lang w:val="en-US"/>
          </w:rPr>
          <w:t>nace</w:t>
        </w:r>
        <w:proofErr w:type="spellEnd"/>
        <w:r>
          <w:rPr>
            <w:sz w:val="24"/>
            <w:szCs w:val="24"/>
            <w:lang w:val="en-US"/>
          </w:rPr>
          <w:t xml:space="preserve"> code</w:t>
        </w:r>
      </w:ins>
      <w:ins w:id="65" w:author="Nikas Konstantinos" w:date="2023-10-18T13:43:00Z">
        <w:r w:rsidR="000861AB">
          <w:rPr>
            <w:sz w:val="24"/>
            <w:szCs w:val="24"/>
            <w:lang w:val="en-US"/>
          </w:rPr>
          <w:t xml:space="preserve"> (</w:t>
        </w:r>
        <w:r w:rsidR="000861AB" w:rsidRPr="00AA770D">
          <w:rPr>
            <w:b/>
            <w:bCs/>
            <w:sz w:val="24"/>
            <w:szCs w:val="24"/>
            <w:lang w:val="en-US"/>
          </w:rPr>
          <w:t>on CBS level</w:t>
        </w:r>
        <w:r w:rsidR="000861AB">
          <w:rPr>
            <w:sz w:val="24"/>
            <w:szCs w:val="24"/>
            <w:lang w:val="en-US"/>
          </w:rPr>
          <w:t>)</w:t>
        </w:r>
      </w:ins>
    </w:p>
    <w:p w14:paraId="7D8A7640" w14:textId="32916D88" w:rsidR="00DC0DEC" w:rsidDel="007A541A" w:rsidRDefault="00DC0DEC" w:rsidP="00BD7550">
      <w:pPr>
        <w:tabs>
          <w:tab w:val="left" w:pos="1128"/>
        </w:tabs>
        <w:rPr>
          <w:del w:id="66" w:author="Nikas Konstantinos" w:date="2023-10-17T15:14:00Z"/>
          <w:sz w:val="24"/>
          <w:szCs w:val="24"/>
          <w:lang w:val="en-US"/>
        </w:rPr>
      </w:pPr>
    </w:p>
    <w:p w14:paraId="35460C95" w14:textId="77777777" w:rsidR="00DC0DEC" w:rsidRDefault="00DC0DEC" w:rsidP="00BD7550">
      <w:pPr>
        <w:tabs>
          <w:tab w:val="left" w:pos="1128"/>
        </w:tabs>
        <w:rPr>
          <w:sz w:val="24"/>
          <w:szCs w:val="24"/>
          <w:lang w:val="en-US"/>
        </w:rPr>
      </w:pPr>
    </w:p>
    <w:p w14:paraId="09DE360E" w14:textId="25D75AAA" w:rsidR="00BC7227" w:rsidRPr="00BC7227" w:rsidRDefault="00E119A8" w:rsidP="00BC7227">
      <w:pPr>
        <w:pStyle w:val="Heading2"/>
        <w:rPr>
          <w:lang w:val="en-US"/>
        </w:rPr>
      </w:pPr>
      <w:bookmarkStart w:id="67" w:name="_Toc147771118"/>
      <w:r>
        <w:rPr>
          <w:lang w:val="en-US"/>
        </w:rPr>
        <w:t xml:space="preserve">3.5 Results </w:t>
      </w:r>
      <w:r w:rsidR="00506B96">
        <w:rPr>
          <w:lang w:val="en-US"/>
        </w:rPr>
        <w:t xml:space="preserve">Status </w:t>
      </w:r>
      <w:r>
        <w:rPr>
          <w:lang w:val="en-US"/>
        </w:rPr>
        <w:t>Display</w:t>
      </w:r>
      <w:bookmarkEnd w:id="67"/>
    </w:p>
    <w:p w14:paraId="706CE40B" w14:textId="2303477D" w:rsidR="00BC7227" w:rsidRPr="00506B96" w:rsidRDefault="004D3FE5" w:rsidP="00BC7227">
      <w:pPr>
        <w:rPr>
          <w:sz w:val="24"/>
          <w:szCs w:val="24"/>
          <w:lang w:val="en-US"/>
        </w:rPr>
      </w:pPr>
      <w:r>
        <w:rPr>
          <w:sz w:val="24"/>
          <w:szCs w:val="24"/>
          <w:lang w:val="en-US"/>
        </w:rPr>
        <w:t>In case of systemic or business error, a message will display in the screen</w:t>
      </w:r>
      <w:r w:rsidR="006C5366">
        <w:rPr>
          <w:sz w:val="24"/>
          <w:szCs w:val="24"/>
          <w:lang w:val="en-US"/>
        </w:rPr>
        <w:t>, o</w:t>
      </w:r>
      <w:r>
        <w:rPr>
          <w:sz w:val="24"/>
          <w:szCs w:val="24"/>
          <w:lang w:val="en-US"/>
        </w:rPr>
        <w:t xml:space="preserve">therwise user will be able </w:t>
      </w:r>
      <w:r w:rsidR="00BC7227" w:rsidRPr="00506B96">
        <w:rPr>
          <w:sz w:val="24"/>
          <w:szCs w:val="24"/>
          <w:lang w:val="en-US"/>
        </w:rPr>
        <w:t xml:space="preserve">proceed to </w:t>
      </w:r>
      <w:r w:rsidR="00E06E62" w:rsidRPr="00506B96">
        <w:rPr>
          <w:sz w:val="24"/>
          <w:szCs w:val="24"/>
          <w:lang w:val="en-US"/>
        </w:rPr>
        <w:t>“</w:t>
      </w:r>
      <w:r>
        <w:rPr>
          <w:sz w:val="24"/>
          <w:szCs w:val="24"/>
          <w:lang w:val="en-US"/>
        </w:rPr>
        <w:t>Save</w:t>
      </w:r>
      <w:r w:rsidR="00E06E62" w:rsidRPr="00506B96">
        <w:rPr>
          <w:sz w:val="24"/>
          <w:szCs w:val="24"/>
          <w:lang w:val="en-US"/>
        </w:rPr>
        <w:t xml:space="preserve"> results to Credit Lens” action</w:t>
      </w:r>
      <w:r w:rsidR="00BC7227" w:rsidRPr="00506B96">
        <w:rPr>
          <w:sz w:val="24"/>
          <w:szCs w:val="24"/>
          <w:lang w:val="en-US"/>
        </w:rPr>
        <w:t>.</w:t>
      </w:r>
    </w:p>
    <w:p w14:paraId="1C7577A7" w14:textId="4028AD22" w:rsidR="00BC7227" w:rsidRDefault="00BC7227" w:rsidP="00BC7227">
      <w:pPr>
        <w:rPr>
          <w:ins w:id="68" w:author="Nikas Konstantinos" w:date="2023-10-17T15:56:00Z"/>
          <w:sz w:val="24"/>
          <w:szCs w:val="24"/>
          <w:lang w:val="en-US"/>
        </w:rPr>
      </w:pPr>
      <w:commentRangeStart w:id="69"/>
      <w:commentRangeStart w:id="70"/>
      <w:r w:rsidRPr="00506B96">
        <w:rPr>
          <w:sz w:val="24"/>
          <w:szCs w:val="24"/>
          <w:lang w:val="en-US"/>
        </w:rPr>
        <w:t xml:space="preserve">In case the returned </w:t>
      </w:r>
      <w:proofErr w:type="spellStart"/>
      <w:r w:rsidRPr="00506B96">
        <w:rPr>
          <w:sz w:val="24"/>
          <w:szCs w:val="24"/>
          <w:lang w:val="en-US"/>
        </w:rPr>
        <w:t>nace</w:t>
      </w:r>
      <w:proofErr w:type="spellEnd"/>
      <w:r w:rsidRPr="00506B96">
        <w:rPr>
          <w:sz w:val="24"/>
          <w:szCs w:val="24"/>
          <w:lang w:val="en-US"/>
        </w:rPr>
        <w:t xml:space="preserve"> code is different from the one in CL application, the user will be notified to proceed with the appropriate adjustments</w:t>
      </w:r>
      <w:commentRangeEnd w:id="69"/>
      <w:r w:rsidR="001B30A6">
        <w:rPr>
          <w:rStyle w:val="CommentReference"/>
        </w:rPr>
        <w:commentReference w:id="69"/>
      </w:r>
      <w:commentRangeEnd w:id="70"/>
      <w:r w:rsidR="0020559A">
        <w:rPr>
          <w:rStyle w:val="CommentReference"/>
        </w:rPr>
        <w:commentReference w:id="70"/>
      </w:r>
      <w:r w:rsidRPr="00506B96">
        <w:rPr>
          <w:sz w:val="24"/>
          <w:szCs w:val="24"/>
          <w:lang w:val="en-US"/>
        </w:rPr>
        <w:t>.</w:t>
      </w:r>
    </w:p>
    <w:p w14:paraId="7386C305" w14:textId="3F8E1063" w:rsidR="0020559A" w:rsidRPr="00506B96" w:rsidRDefault="0020559A" w:rsidP="00BC7227">
      <w:pPr>
        <w:rPr>
          <w:sz w:val="24"/>
          <w:szCs w:val="24"/>
          <w:lang w:val="en-US"/>
        </w:rPr>
      </w:pPr>
      <w:ins w:id="71" w:author="Nikas Konstantinos" w:date="2023-10-17T15:56:00Z">
        <w:r>
          <w:rPr>
            <w:sz w:val="24"/>
            <w:szCs w:val="24"/>
            <w:lang w:val="en-US"/>
          </w:rPr>
          <w:t xml:space="preserve">In Teiresias system </w:t>
        </w:r>
        <w:proofErr w:type="spellStart"/>
        <w:r>
          <w:rPr>
            <w:sz w:val="24"/>
            <w:szCs w:val="24"/>
            <w:lang w:val="en-US"/>
          </w:rPr>
          <w:t>nace</w:t>
        </w:r>
        <w:proofErr w:type="spellEnd"/>
        <w:r>
          <w:rPr>
            <w:sz w:val="24"/>
            <w:szCs w:val="24"/>
            <w:lang w:val="en-US"/>
          </w:rPr>
          <w:t xml:space="preserve"> code </w:t>
        </w:r>
        <w:proofErr w:type="spellStart"/>
        <w:r>
          <w:rPr>
            <w:sz w:val="24"/>
            <w:szCs w:val="24"/>
            <w:lang w:val="en-US"/>
          </w:rPr>
          <w:t>seperates</w:t>
        </w:r>
        <w:proofErr w:type="spellEnd"/>
        <w:r>
          <w:rPr>
            <w:sz w:val="24"/>
            <w:szCs w:val="24"/>
            <w:lang w:val="en-US"/>
          </w:rPr>
          <w:t xml:space="preserve"> the first two digits with a dot (</w:t>
        </w:r>
      </w:ins>
      <w:proofErr w:type="spellStart"/>
      <w:ins w:id="72" w:author="Nikas Konstantinos" w:date="2023-10-17T15:57:00Z">
        <w:r>
          <w:rPr>
            <w:sz w:val="24"/>
            <w:szCs w:val="24"/>
            <w:lang w:val="en-US"/>
          </w:rPr>
          <w:t>eg</w:t>
        </w:r>
        <w:proofErr w:type="spellEnd"/>
        <w:r>
          <w:rPr>
            <w:sz w:val="24"/>
            <w:szCs w:val="24"/>
            <w:lang w:val="en-US"/>
          </w:rPr>
          <w:t xml:space="preserve"> </w:t>
        </w:r>
      </w:ins>
      <w:ins w:id="73" w:author="Nikas Konstantinos" w:date="2023-10-17T15:56:00Z">
        <w:r>
          <w:rPr>
            <w:sz w:val="24"/>
            <w:szCs w:val="24"/>
            <w:lang w:val="en-US"/>
          </w:rPr>
          <w:t>2</w:t>
        </w:r>
      </w:ins>
      <w:ins w:id="74" w:author="Nikas Konstantinos" w:date="2023-10-17T15:57:00Z">
        <w:r>
          <w:rPr>
            <w:sz w:val="24"/>
            <w:szCs w:val="24"/>
            <w:lang w:val="en-US"/>
          </w:rPr>
          <w:t>2.11</w:t>
        </w:r>
      </w:ins>
      <w:ins w:id="75" w:author="Nikas Konstantinos" w:date="2023-10-17T15:56:00Z">
        <w:r>
          <w:rPr>
            <w:sz w:val="24"/>
            <w:szCs w:val="24"/>
            <w:lang w:val="en-US"/>
          </w:rPr>
          <w:t>)</w:t>
        </w:r>
      </w:ins>
      <w:ins w:id="76" w:author="Nikas Konstantinos" w:date="2023-10-17T15:57:00Z">
        <w:r>
          <w:rPr>
            <w:sz w:val="24"/>
            <w:szCs w:val="24"/>
            <w:lang w:val="en-US"/>
          </w:rPr>
          <w:t xml:space="preserve"> instead of 2211 in CL.</w:t>
        </w:r>
      </w:ins>
    </w:p>
    <w:p w14:paraId="617C0CAB" w14:textId="66FEC869" w:rsidR="00BC7227" w:rsidRPr="00506B96" w:rsidRDefault="00BC7227" w:rsidP="00BC7227">
      <w:pPr>
        <w:rPr>
          <w:sz w:val="24"/>
          <w:szCs w:val="24"/>
          <w:lang w:val="en-US"/>
        </w:rPr>
      </w:pPr>
      <w:r w:rsidRPr="00506B96">
        <w:rPr>
          <w:sz w:val="24"/>
          <w:szCs w:val="24"/>
          <w:lang w:val="en-US"/>
        </w:rPr>
        <w:t xml:space="preserve">In case there is no change between the current and the previous version of the requested questionnaire, system will prevent user to upload the record to </w:t>
      </w:r>
      <w:r w:rsidR="000130D3" w:rsidRPr="00506B96">
        <w:rPr>
          <w:sz w:val="24"/>
          <w:szCs w:val="24"/>
          <w:lang w:val="en-US"/>
        </w:rPr>
        <w:t>C</w:t>
      </w:r>
      <w:r w:rsidRPr="00506B96">
        <w:rPr>
          <w:sz w:val="24"/>
          <w:szCs w:val="24"/>
          <w:lang w:val="en-US"/>
        </w:rPr>
        <w:t xml:space="preserve">redit </w:t>
      </w:r>
      <w:r w:rsidR="000130D3" w:rsidRPr="00506B96">
        <w:rPr>
          <w:sz w:val="24"/>
          <w:szCs w:val="24"/>
          <w:lang w:val="en-US"/>
        </w:rPr>
        <w:t>L</w:t>
      </w:r>
      <w:r w:rsidRPr="00506B96">
        <w:rPr>
          <w:sz w:val="24"/>
          <w:szCs w:val="24"/>
          <w:lang w:val="en-US"/>
        </w:rPr>
        <w:t>ens and no assessment will be created.</w:t>
      </w:r>
    </w:p>
    <w:p w14:paraId="1A44287D" w14:textId="77777777" w:rsidR="003B1FDA" w:rsidRPr="008530C8" w:rsidRDefault="003B1FDA" w:rsidP="00BD7550">
      <w:pPr>
        <w:tabs>
          <w:tab w:val="left" w:pos="1128"/>
        </w:tabs>
        <w:rPr>
          <w:lang w:val="en-US"/>
        </w:rPr>
      </w:pPr>
    </w:p>
    <w:p w14:paraId="43D21442" w14:textId="7C0090F5" w:rsidR="003B1FDA" w:rsidRDefault="00A41D69" w:rsidP="00A41D69">
      <w:pPr>
        <w:pStyle w:val="Heading2"/>
        <w:rPr>
          <w:lang w:val="en-US"/>
        </w:rPr>
      </w:pPr>
      <w:bookmarkStart w:id="77" w:name="_Toc147771119"/>
      <w:r>
        <w:rPr>
          <w:lang w:val="en-US"/>
        </w:rPr>
        <w:t xml:space="preserve">3.6 </w:t>
      </w:r>
      <w:r w:rsidR="003B1FDA" w:rsidRPr="003B1FDA">
        <w:rPr>
          <w:lang w:val="en-US"/>
        </w:rPr>
        <w:t xml:space="preserve">Communications / Interfaces </w:t>
      </w:r>
      <w:r w:rsidR="003B1FDA">
        <w:rPr>
          <w:lang w:val="en-US"/>
        </w:rPr>
        <w:t>/ S</w:t>
      </w:r>
      <w:r w:rsidR="003B1FDA" w:rsidRPr="003B1FDA">
        <w:rPr>
          <w:lang w:val="en-US"/>
        </w:rPr>
        <w:t>ervices</w:t>
      </w:r>
      <w:bookmarkEnd w:id="77"/>
      <w:r w:rsidR="003B1FDA" w:rsidRPr="003B1FDA">
        <w:rPr>
          <w:lang w:val="en-US"/>
        </w:rPr>
        <w:t xml:space="preserve">  </w:t>
      </w:r>
    </w:p>
    <w:p w14:paraId="601389EF" w14:textId="77777777" w:rsidR="00BC7227" w:rsidRPr="00511B9B" w:rsidRDefault="00BC7227" w:rsidP="00BC7227">
      <w:pPr>
        <w:rPr>
          <w:sz w:val="24"/>
          <w:szCs w:val="24"/>
          <w:lang w:val="en-US"/>
        </w:rPr>
      </w:pPr>
      <w:r w:rsidRPr="00511B9B">
        <w:rPr>
          <w:sz w:val="24"/>
          <w:szCs w:val="24"/>
          <w:lang w:val="en-US"/>
        </w:rPr>
        <w:t xml:space="preserve">ESG new application will communicate with Teiresias System through CBS middleware infrastructure, based on Rest API Interfaces. Similar type of interfaces will be used for the communication between Web Application and Credit Lens. </w:t>
      </w:r>
    </w:p>
    <w:p w14:paraId="689F847E" w14:textId="605E19D6" w:rsidR="00BC7227" w:rsidRPr="00511B9B" w:rsidRDefault="00BC7227" w:rsidP="00BC7227">
      <w:pPr>
        <w:rPr>
          <w:sz w:val="24"/>
          <w:szCs w:val="24"/>
          <w:lang w:val="en-US"/>
        </w:rPr>
      </w:pPr>
      <w:r w:rsidRPr="00511B9B">
        <w:rPr>
          <w:sz w:val="24"/>
          <w:szCs w:val="24"/>
          <w:lang w:val="en-US"/>
        </w:rPr>
        <w:t xml:space="preserve">The Web Application will also communicate with the new implemented R services in order to </w:t>
      </w:r>
      <w:r w:rsidR="006C4A4D">
        <w:rPr>
          <w:sz w:val="24"/>
          <w:szCs w:val="24"/>
          <w:lang w:val="en-US"/>
        </w:rPr>
        <w:t>calculate</w:t>
      </w:r>
      <w:r w:rsidRPr="00511B9B">
        <w:rPr>
          <w:sz w:val="24"/>
          <w:szCs w:val="24"/>
          <w:lang w:val="en-US"/>
        </w:rPr>
        <w:t xml:space="preserve"> scores and grades.</w:t>
      </w:r>
      <w:r w:rsidR="00985956">
        <w:rPr>
          <w:sz w:val="24"/>
          <w:szCs w:val="24"/>
          <w:lang w:val="en-US"/>
        </w:rPr>
        <w:t xml:space="preserve"> This communication will be</w:t>
      </w:r>
      <w:r w:rsidR="009A050D">
        <w:rPr>
          <w:sz w:val="24"/>
          <w:szCs w:val="24"/>
          <w:lang w:val="en-US"/>
        </w:rPr>
        <w:t xml:space="preserve"> also</w:t>
      </w:r>
      <w:r w:rsidR="00985956">
        <w:rPr>
          <w:sz w:val="24"/>
          <w:szCs w:val="24"/>
          <w:lang w:val="en-US"/>
        </w:rPr>
        <w:t xml:space="preserve"> based on Rest API </w:t>
      </w:r>
      <w:r w:rsidR="00EA15D4">
        <w:rPr>
          <w:sz w:val="24"/>
          <w:szCs w:val="24"/>
          <w:lang w:val="en-US"/>
        </w:rPr>
        <w:t>Interfaces</w:t>
      </w:r>
      <w:r w:rsidR="00985956">
        <w:rPr>
          <w:sz w:val="24"/>
          <w:szCs w:val="24"/>
          <w:lang w:val="en-US"/>
        </w:rPr>
        <w:t>.</w:t>
      </w:r>
    </w:p>
    <w:p w14:paraId="4C5785CD" w14:textId="0FC5F5CA" w:rsidR="005B4AE7" w:rsidRDefault="00BC7227" w:rsidP="00E420F3">
      <w:pPr>
        <w:rPr>
          <w:sz w:val="24"/>
          <w:szCs w:val="24"/>
          <w:lang w:val="en-US"/>
        </w:rPr>
      </w:pPr>
      <w:commentRangeStart w:id="78"/>
      <w:r w:rsidRPr="00511B9B">
        <w:rPr>
          <w:sz w:val="24"/>
          <w:szCs w:val="24"/>
          <w:lang w:val="en-US"/>
        </w:rPr>
        <w:t>All communication messages between the systems will be logged in the database. Any service call error or any Teiresias business error will be also logged in the application’s server logging files.</w:t>
      </w:r>
      <w:commentRangeEnd w:id="78"/>
      <w:r w:rsidR="00115E45">
        <w:rPr>
          <w:rStyle w:val="CommentReference"/>
        </w:rPr>
        <w:commentReference w:id="78"/>
      </w:r>
    </w:p>
    <w:p w14:paraId="3872FAC2" w14:textId="77777777" w:rsidR="00A61F6C" w:rsidRPr="00A61F6C" w:rsidRDefault="00A61F6C" w:rsidP="00E420F3">
      <w:pPr>
        <w:rPr>
          <w:sz w:val="24"/>
          <w:szCs w:val="24"/>
          <w:lang w:val="en-US"/>
        </w:rPr>
      </w:pPr>
    </w:p>
    <w:p w14:paraId="54B4E39C" w14:textId="0CB5B14E" w:rsidR="003B1FDA" w:rsidRPr="003B1FDA" w:rsidRDefault="00521D97" w:rsidP="00B30BDE">
      <w:pPr>
        <w:pStyle w:val="Heading1"/>
        <w:numPr>
          <w:ilvl w:val="0"/>
          <w:numId w:val="39"/>
        </w:numPr>
        <w:rPr>
          <w:lang w:val="en-US"/>
        </w:rPr>
      </w:pPr>
      <w:bookmarkStart w:id="79" w:name="_Toc147771120"/>
      <w:r>
        <w:rPr>
          <w:lang w:val="en-US"/>
        </w:rPr>
        <w:t>Credit Lens</w:t>
      </w:r>
      <w:r>
        <w:t xml:space="preserve"> </w:t>
      </w:r>
      <w:r>
        <w:rPr>
          <w:lang w:val="en-US"/>
        </w:rPr>
        <w:t>Integration</w:t>
      </w:r>
      <w:bookmarkEnd w:id="79"/>
    </w:p>
    <w:p w14:paraId="61A8FE06" w14:textId="72D93C70" w:rsidR="00E76688" w:rsidRDefault="00E76688" w:rsidP="001A7479"/>
    <w:p w14:paraId="00D4BA06" w14:textId="31F0CC5F" w:rsidR="00FC2780" w:rsidRPr="00FC2780" w:rsidRDefault="00B30BDE" w:rsidP="00FC2780">
      <w:pPr>
        <w:pStyle w:val="Heading2"/>
        <w:rPr>
          <w:lang w:val="en-US"/>
        </w:rPr>
      </w:pPr>
      <w:bookmarkStart w:id="80" w:name="_Toc147771121"/>
      <w:r>
        <w:rPr>
          <w:lang w:val="en-US"/>
        </w:rPr>
        <w:t>4</w:t>
      </w:r>
      <w:r w:rsidR="00FC2780">
        <w:rPr>
          <w:lang w:val="en-US"/>
        </w:rPr>
        <w:t xml:space="preserve">.1 </w:t>
      </w:r>
      <w:r w:rsidR="00FC2780" w:rsidRPr="00FC2780">
        <w:rPr>
          <w:lang w:val="en-US"/>
        </w:rPr>
        <w:t>Entity Screen</w:t>
      </w:r>
      <w:bookmarkEnd w:id="80"/>
    </w:p>
    <w:p w14:paraId="7755A3F1" w14:textId="49E88988" w:rsidR="002664DC" w:rsidRDefault="00FC2780" w:rsidP="00FC2780">
      <w:pPr>
        <w:rPr>
          <w:sz w:val="24"/>
          <w:szCs w:val="24"/>
          <w:lang w:val="en-US"/>
        </w:rPr>
      </w:pPr>
      <w:r w:rsidRPr="00C82BD3">
        <w:rPr>
          <w:sz w:val="24"/>
          <w:szCs w:val="24"/>
          <w:lang w:val="en-US"/>
        </w:rPr>
        <w:t xml:space="preserve">A new attribute </w:t>
      </w:r>
      <w:r w:rsidR="008031F9">
        <w:rPr>
          <w:sz w:val="24"/>
          <w:szCs w:val="24"/>
          <w:lang w:val="en-US"/>
        </w:rPr>
        <w:t xml:space="preserve">“Registration Key” </w:t>
      </w:r>
      <w:r w:rsidRPr="00C82BD3">
        <w:rPr>
          <w:sz w:val="24"/>
          <w:szCs w:val="24"/>
          <w:lang w:val="en-US"/>
        </w:rPr>
        <w:t xml:space="preserve">will be created </w:t>
      </w:r>
      <w:r w:rsidR="008031F9">
        <w:rPr>
          <w:sz w:val="24"/>
          <w:szCs w:val="24"/>
          <w:lang w:val="en-US"/>
        </w:rPr>
        <w:t xml:space="preserve">on both Entity’s create and edit screen. </w:t>
      </w:r>
      <w:r w:rsidRPr="00C82BD3">
        <w:rPr>
          <w:sz w:val="24"/>
          <w:szCs w:val="24"/>
          <w:lang w:val="en-US"/>
        </w:rPr>
        <w:t xml:space="preserve">The new attribute will not be mandatory. </w:t>
      </w:r>
      <w:r w:rsidR="00CF317F">
        <w:rPr>
          <w:sz w:val="24"/>
          <w:szCs w:val="24"/>
          <w:lang w:val="en-US"/>
        </w:rPr>
        <w:t>The field will be filled by user action.</w:t>
      </w:r>
    </w:p>
    <w:p w14:paraId="2309230E" w14:textId="504895C2" w:rsidR="002664DC" w:rsidRDefault="002664DC" w:rsidP="00FC2780">
      <w:pPr>
        <w:rPr>
          <w:sz w:val="24"/>
          <w:szCs w:val="24"/>
          <w:lang w:val="en-US"/>
        </w:rPr>
      </w:pPr>
    </w:p>
    <w:p w14:paraId="36407518" w14:textId="300464DB" w:rsidR="002664DC" w:rsidRDefault="002664DC" w:rsidP="002664DC">
      <w:pPr>
        <w:pStyle w:val="Heading2"/>
        <w:rPr>
          <w:lang w:val="en-US"/>
        </w:rPr>
      </w:pPr>
      <w:bookmarkStart w:id="81" w:name="_Toc147771122"/>
      <w:r>
        <w:rPr>
          <w:lang w:val="en-US"/>
        </w:rPr>
        <w:t xml:space="preserve">4.2 </w:t>
      </w:r>
      <w:commentRangeStart w:id="82"/>
      <w:commentRangeStart w:id="83"/>
      <w:r w:rsidRPr="002664DC">
        <w:rPr>
          <w:lang w:val="en-US"/>
        </w:rPr>
        <w:t>Menu</w:t>
      </w:r>
      <w:bookmarkEnd w:id="81"/>
      <w:commentRangeEnd w:id="82"/>
      <w:r w:rsidR="00781428">
        <w:rPr>
          <w:rStyle w:val="CommentReference"/>
          <w:rFonts w:asciiTheme="minorHAnsi" w:eastAsiaTheme="minorHAnsi" w:hAnsiTheme="minorHAnsi" w:cstheme="minorBidi"/>
          <w:color w:val="auto"/>
        </w:rPr>
        <w:commentReference w:id="82"/>
      </w:r>
      <w:commentRangeEnd w:id="83"/>
      <w:r w:rsidR="0095004A">
        <w:rPr>
          <w:rStyle w:val="CommentReference"/>
          <w:rFonts w:asciiTheme="minorHAnsi" w:eastAsiaTheme="minorHAnsi" w:hAnsiTheme="minorHAnsi" w:cstheme="minorBidi"/>
          <w:color w:val="auto"/>
        </w:rPr>
        <w:commentReference w:id="83"/>
      </w:r>
    </w:p>
    <w:p w14:paraId="339DEC48" w14:textId="113960F8" w:rsidR="002664DC" w:rsidRPr="00B15FEF" w:rsidRDefault="002664DC" w:rsidP="002664DC">
      <w:pPr>
        <w:rPr>
          <w:sz w:val="24"/>
          <w:szCs w:val="24"/>
          <w:lang w:val="en-US"/>
        </w:rPr>
      </w:pPr>
      <w:r w:rsidRPr="00B15FEF">
        <w:rPr>
          <w:sz w:val="24"/>
          <w:szCs w:val="24"/>
          <w:lang w:val="en-US"/>
        </w:rPr>
        <w:t>The CL’s left menu will be enriched with</w:t>
      </w:r>
      <w:del w:id="84" w:author="Nikas Konstantinos" w:date="2023-10-18T12:41:00Z">
        <w:r w:rsidRPr="00B15FEF" w:rsidDel="001835DE">
          <w:rPr>
            <w:sz w:val="24"/>
            <w:szCs w:val="24"/>
            <w:lang w:val="en-US"/>
          </w:rPr>
          <w:delText xml:space="preserve"> </w:delText>
        </w:r>
        <w:commentRangeStart w:id="85"/>
        <w:commentRangeStart w:id="86"/>
        <w:r w:rsidR="002B1624" w:rsidDel="001835DE">
          <w:rPr>
            <w:sz w:val="24"/>
            <w:szCs w:val="24"/>
            <w:lang w:val="en-US"/>
          </w:rPr>
          <w:delText>“</w:delText>
        </w:r>
        <w:r w:rsidRPr="00B15FEF" w:rsidDel="001835DE">
          <w:rPr>
            <w:sz w:val="24"/>
            <w:szCs w:val="24"/>
            <w:lang w:val="en-US"/>
          </w:rPr>
          <w:delText>ESG Assessments</w:delText>
        </w:r>
        <w:commentRangeEnd w:id="85"/>
        <w:r w:rsidR="00FB065E" w:rsidDel="001835DE">
          <w:rPr>
            <w:rStyle w:val="CommentReference"/>
          </w:rPr>
          <w:commentReference w:id="85"/>
        </w:r>
      </w:del>
      <w:commentRangeEnd w:id="86"/>
      <w:r w:rsidR="000449DE">
        <w:rPr>
          <w:rStyle w:val="CommentReference"/>
        </w:rPr>
        <w:commentReference w:id="86"/>
      </w:r>
      <w:del w:id="87" w:author="Nikas Konstantinos" w:date="2023-10-18T12:41:00Z">
        <w:r w:rsidR="002B1624" w:rsidDel="001835DE">
          <w:rPr>
            <w:sz w:val="24"/>
            <w:szCs w:val="24"/>
            <w:lang w:val="en-US"/>
          </w:rPr>
          <w:delText>”</w:delText>
        </w:r>
        <w:r w:rsidR="00C32026" w:rsidDel="001835DE">
          <w:rPr>
            <w:sz w:val="24"/>
            <w:szCs w:val="24"/>
            <w:lang w:val="en-US"/>
          </w:rPr>
          <w:delText xml:space="preserve"> item</w:delText>
        </w:r>
      </w:del>
      <w:ins w:id="88" w:author="Nikas Konstantinos" w:date="2023-10-18T12:41:00Z">
        <w:r w:rsidR="001835DE" w:rsidRPr="001835DE">
          <w:rPr>
            <w:sz w:val="24"/>
            <w:szCs w:val="24"/>
            <w:lang w:val="en-US"/>
          </w:rPr>
          <w:t xml:space="preserve"> </w:t>
        </w:r>
        <w:r w:rsidR="001835DE" w:rsidRPr="00B15FEF">
          <w:rPr>
            <w:sz w:val="24"/>
            <w:szCs w:val="24"/>
            <w:lang w:val="en-US"/>
          </w:rPr>
          <w:t>ESG Assessment</w:t>
        </w:r>
        <w:r w:rsidR="001835DE">
          <w:rPr>
            <w:sz w:val="24"/>
            <w:szCs w:val="24"/>
            <w:lang w:val="en-US"/>
          </w:rPr>
          <w:t>”</w:t>
        </w:r>
        <w:r w:rsidR="001835DE" w:rsidRPr="00B15FEF">
          <w:rPr>
            <w:sz w:val="24"/>
            <w:szCs w:val="24"/>
            <w:lang w:val="en-US"/>
          </w:rPr>
          <w:t xml:space="preserve"> and </w:t>
        </w:r>
        <w:r w:rsidR="001835DE">
          <w:rPr>
            <w:sz w:val="24"/>
            <w:szCs w:val="24"/>
            <w:lang w:val="en-US"/>
          </w:rPr>
          <w:t>“</w:t>
        </w:r>
        <w:r w:rsidR="001835DE" w:rsidRPr="00B15FEF">
          <w:rPr>
            <w:sz w:val="24"/>
            <w:szCs w:val="24"/>
            <w:lang w:val="en-US"/>
          </w:rPr>
          <w:t xml:space="preserve">ESG </w:t>
        </w:r>
        <w:r w:rsidR="001835DE">
          <w:rPr>
            <w:sz w:val="24"/>
            <w:szCs w:val="24"/>
            <w:lang w:val="en-US"/>
          </w:rPr>
          <w:t>Rating History” items</w:t>
        </w:r>
      </w:ins>
      <w:r w:rsidRPr="00B15FEF">
        <w:rPr>
          <w:sz w:val="24"/>
          <w:szCs w:val="24"/>
          <w:lang w:val="en-US"/>
        </w:rPr>
        <w:t>. The new item</w:t>
      </w:r>
      <w:ins w:id="89" w:author="Nikas Konstantinos" w:date="2023-10-18T12:41:00Z">
        <w:r w:rsidR="001835DE">
          <w:rPr>
            <w:sz w:val="24"/>
            <w:szCs w:val="24"/>
            <w:lang w:val="en-US"/>
          </w:rPr>
          <w:t>s</w:t>
        </w:r>
      </w:ins>
      <w:r w:rsidRPr="00B15FEF">
        <w:rPr>
          <w:sz w:val="24"/>
          <w:szCs w:val="24"/>
          <w:lang w:val="en-US"/>
        </w:rPr>
        <w:t xml:space="preserve"> will </w:t>
      </w:r>
      <w:r w:rsidR="000010E0">
        <w:rPr>
          <w:sz w:val="24"/>
          <w:szCs w:val="24"/>
          <w:lang w:val="en-US"/>
        </w:rPr>
        <w:t>be visible</w:t>
      </w:r>
      <w:r w:rsidRPr="00B15FEF">
        <w:rPr>
          <w:sz w:val="24"/>
          <w:szCs w:val="24"/>
          <w:lang w:val="en-US"/>
        </w:rPr>
        <w:t xml:space="preserve"> after </w:t>
      </w:r>
      <w:r w:rsidR="00ED3A80">
        <w:rPr>
          <w:sz w:val="24"/>
          <w:szCs w:val="24"/>
          <w:lang w:val="en-US"/>
        </w:rPr>
        <w:t>the entity selection step</w:t>
      </w:r>
      <w:r w:rsidRPr="00B15FEF">
        <w:rPr>
          <w:sz w:val="24"/>
          <w:szCs w:val="24"/>
          <w:lang w:val="en-US"/>
        </w:rPr>
        <w:t xml:space="preserve">, under </w:t>
      </w:r>
      <w:r w:rsidR="00ED3A80">
        <w:rPr>
          <w:sz w:val="24"/>
          <w:szCs w:val="24"/>
          <w:lang w:val="en-US"/>
        </w:rPr>
        <w:t xml:space="preserve">the </w:t>
      </w:r>
      <w:r w:rsidRPr="00B15FEF">
        <w:rPr>
          <w:sz w:val="24"/>
          <w:szCs w:val="24"/>
          <w:lang w:val="en-US"/>
        </w:rPr>
        <w:t xml:space="preserve">entity management section. </w:t>
      </w:r>
      <w:del w:id="90" w:author="Nikas Konstantinos" w:date="2023-10-18T12:41:00Z">
        <w:r w:rsidRPr="00B15FEF" w:rsidDel="001835DE">
          <w:rPr>
            <w:sz w:val="24"/>
            <w:szCs w:val="24"/>
            <w:lang w:val="en-US"/>
          </w:rPr>
          <w:delText xml:space="preserve">Furthermore, two sub menu items will be added </w:delText>
        </w:r>
        <w:r w:rsidR="00B00794" w:rsidDel="001835DE">
          <w:rPr>
            <w:sz w:val="24"/>
            <w:szCs w:val="24"/>
            <w:lang w:val="en-US"/>
          </w:rPr>
          <w:delText>“</w:delText>
        </w:r>
        <w:r w:rsidRPr="00B15FEF" w:rsidDel="001835DE">
          <w:rPr>
            <w:sz w:val="24"/>
            <w:szCs w:val="24"/>
            <w:lang w:val="en-US"/>
          </w:rPr>
          <w:delText>ESG Assessment</w:delText>
        </w:r>
        <w:r w:rsidR="00B00794" w:rsidDel="001835DE">
          <w:rPr>
            <w:sz w:val="24"/>
            <w:szCs w:val="24"/>
            <w:lang w:val="en-US"/>
          </w:rPr>
          <w:delText>”</w:delText>
        </w:r>
        <w:r w:rsidRPr="00B15FEF" w:rsidDel="001835DE">
          <w:rPr>
            <w:sz w:val="24"/>
            <w:szCs w:val="24"/>
            <w:lang w:val="en-US"/>
          </w:rPr>
          <w:delText xml:space="preserve"> and </w:delText>
        </w:r>
        <w:r w:rsidR="00B00794" w:rsidDel="001835DE">
          <w:rPr>
            <w:sz w:val="24"/>
            <w:szCs w:val="24"/>
            <w:lang w:val="en-US"/>
          </w:rPr>
          <w:delText>“</w:delText>
        </w:r>
        <w:r w:rsidRPr="00B15FEF" w:rsidDel="001835DE">
          <w:rPr>
            <w:sz w:val="24"/>
            <w:szCs w:val="24"/>
            <w:lang w:val="en-US"/>
          </w:rPr>
          <w:delText xml:space="preserve">ESG </w:delText>
        </w:r>
        <w:r w:rsidR="000A4471" w:rsidDel="001835DE">
          <w:rPr>
            <w:sz w:val="24"/>
            <w:szCs w:val="24"/>
            <w:lang w:val="en-US"/>
          </w:rPr>
          <w:delText>Rating History</w:delText>
        </w:r>
        <w:r w:rsidR="00B00794" w:rsidDel="001835DE">
          <w:rPr>
            <w:sz w:val="24"/>
            <w:szCs w:val="24"/>
            <w:lang w:val="en-US"/>
          </w:rPr>
          <w:delText>”</w:delText>
        </w:r>
        <w:r w:rsidRPr="00B15FEF" w:rsidDel="001835DE">
          <w:rPr>
            <w:sz w:val="24"/>
            <w:szCs w:val="24"/>
            <w:lang w:val="en-US"/>
          </w:rPr>
          <w:delText>.</w:delText>
        </w:r>
      </w:del>
    </w:p>
    <w:p w14:paraId="2C65966D" w14:textId="77777777" w:rsidR="002664DC" w:rsidRDefault="002664DC" w:rsidP="00FC2780">
      <w:pPr>
        <w:rPr>
          <w:sz w:val="24"/>
          <w:szCs w:val="24"/>
          <w:lang w:val="en-US"/>
        </w:rPr>
      </w:pPr>
    </w:p>
    <w:p w14:paraId="302519B8" w14:textId="4C883BDA" w:rsidR="003B0F57" w:rsidRPr="003B0F57" w:rsidRDefault="00B30BDE" w:rsidP="003B0F57">
      <w:pPr>
        <w:pStyle w:val="Heading2"/>
        <w:rPr>
          <w:lang w:val="en-US"/>
        </w:rPr>
      </w:pPr>
      <w:bookmarkStart w:id="91" w:name="_Toc147771123"/>
      <w:r>
        <w:rPr>
          <w:lang w:val="en-US"/>
        </w:rPr>
        <w:t>4</w:t>
      </w:r>
      <w:r w:rsidR="003B0F57" w:rsidRPr="003B0F57">
        <w:rPr>
          <w:lang w:val="en-US"/>
        </w:rPr>
        <w:t>.</w:t>
      </w:r>
      <w:r w:rsidR="00041870">
        <w:rPr>
          <w:lang w:val="en-US"/>
        </w:rPr>
        <w:t>3</w:t>
      </w:r>
      <w:r w:rsidR="003B0F57" w:rsidRPr="003B0F57">
        <w:rPr>
          <w:lang w:val="en-US"/>
        </w:rPr>
        <w:t xml:space="preserve"> ESG </w:t>
      </w:r>
      <w:r w:rsidR="006C26C8">
        <w:rPr>
          <w:lang w:val="en-US"/>
        </w:rPr>
        <w:t>Current Assessment</w:t>
      </w:r>
      <w:r w:rsidR="003B0F57" w:rsidRPr="003B0F57">
        <w:rPr>
          <w:lang w:val="en-US"/>
        </w:rPr>
        <w:t xml:space="preserve"> Screen</w:t>
      </w:r>
      <w:bookmarkEnd w:id="91"/>
    </w:p>
    <w:p w14:paraId="58299851" w14:textId="736ED586" w:rsidR="00FF7ED8" w:rsidRDefault="003B0F57" w:rsidP="00FC2780">
      <w:pPr>
        <w:rPr>
          <w:sz w:val="24"/>
          <w:szCs w:val="24"/>
          <w:lang w:val="en-US"/>
        </w:rPr>
      </w:pPr>
      <w:r>
        <w:rPr>
          <w:sz w:val="24"/>
          <w:szCs w:val="24"/>
          <w:lang w:val="en-US"/>
        </w:rPr>
        <w:t>This screen will display the information of the latest assessment</w:t>
      </w:r>
      <w:r w:rsidR="00A417DC" w:rsidRPr="00A417DC">
        <w:rPr>
          <w:sz w:val="24"/>
          <w:szCs w:val="24"/>
          <w:lang w:val="en-US"/>
        </w:rPr>
        <w:t xml:space="preserve"> </w:t>
      </w:r>
      <w:r w:rsidR="00A417DC">
        <w:rPr>
          <w:sz w:val="24"/>
          <w:szCs w:val="24"/>
          <w:lang w:val="en-US"/>
        </w:rPr>
        <w:t xml:space="preserve">returned by Teiresias (assessment date, scores, grades </w:t>
      </w:r>
      <w:proofErr w:type="spellStart"/>
      <w:r w:rsidR="00A417DC">
        <w:rPr>
          <w:sz w:val="24"/>
          <w:szCs w:val="24"/>
          <w:lang w:val="en-US"/>
        </w:rPr>
        <w:t>etc</w:t>
      </w:r>
      <w:proofErr w:type="spellEnd"/>
      <w:r w:rsidR="00A417DC">
        <w:rPr>
          <w:sz w:val="24"/>
          <w:szCs w:val="24"/>
          <w:lang w:val="en-US"/>
        </w:rPr>
        <w:t xml:space="preserve">). </w:t>
      </w:r>
      <w:r w:rsidR="009F5651">
        <w:rPr>
          <w:sz w:val="24"/>
          <w:szCs w:val="24"/>
          <w:lang w:val="en-US"/>
        </w:rPr>
        <w:t>Furthermore,</w:t>
      </w:r>
      <w:r w:rsidR="00A417DC">
        <w:rPr>
          <w:sz w:val="24"/>
          <w:szCs w:val="24"/>
          <w:lang w:val="en-US"/>
        </w:rPr>
        <w:t xml:space="preserve"> it will display all questions</w:t>
      </w:r>
      <w:r w:rsidR="009F5651">
        <w:rPr>
          <w:sz w:val="24"/>
          <w:szCs w:val="24"/>
          <w:lang w:val="en-US"/>
        </w:rPr>
        <w:t xml:space="preserve"> and answers</w:t>
      </w:r>
      <w:r w:rsidR="00A417DC">
        <w:rPr>
          <w:sz w:val="24"/>
          <w:szCs w:val="24"/>
          <w:lang w:val="en-US"/>
        </w:rPr>
        <w:t xml:space="preserve"> related to the </w:t>
      </w:r>
      <w:r w:rsidR="009F5651">
        <w:rPr>
          <w:sz w:val="24"/>
          <w:szCs w:val="24"/>
          <w:lang w:val="en-US"/>
        </w:rPr>
        <w:t>latest call</w:t>
      </w:r>
      <w:r w:rsidR="00A417DC">
        <w:rPr>
          <w:sz w:val="24"/>
          <w:szCs w:val="24"/>
          <w:lang w:val="en-US"/>
        </w:rPr>
        <w:t xml:space="preserve">. All fields will be </w:t>
      </w:r>
      <w:r w:rsidR="00E37D9B">
        <w:rPr>
          <w:sz w:val="24"/>
          <w:szCs w:val="24"/>
          <w:lang w:val="en-US"/>
        </w:rPr>
        <w:t xml:space="preserve">set as </w:t>
      </w:r>
      <w:r w:rsidR="00A417DC">
        <w:rPr>
          <w:sz w:val="24"/>
          <w:szCs w:val="24"/>
          <w:lang w:val="en-US"/>
        </w:rPr>
        <w:t>non</w:t>
      </w:r>
      <w:r w:rsidR="00E37D9B">
        <w:rPr>
          <w:sz w:val="24"/>
          <w:szCs w:val="24"/>
          <w:lang w:val="en-US"/>
        </w:rPr>
        <w:t>-</w:t>
      </w:r>
      <w:r w:rsidR="00A417DC">
        <w:rPr>
          <w:sz w:val="24"/>
          <w:szCs w:val="24"/>
          <w:lang w:val="en-US"/>
        </w:rPr>
        <w:t>editable.</w:t>
      </w:r>
    </w:p>
    <w:p w14:paraId="5C64AAD0" w14:textId="389FF2C4" w:rsidR="00FF7ED8" w:rsidRDefault="009A5C92" w:rsidP="00FF7ED8">
      <w:pPr>
        <w:rPr>
          <w:ins w:id="92" w:author="Nikas Konstantinos" w:date="2023-10-17T16:57:00Z"/>
          <w:sz w:val="24"/>
          <w:szCs w:val="24"/>
          <w:lang w:val="en-US"/>
        </w:rPr>
      </w:pPr>
      <w:commentRangeStart w:id="93"/>
      <w:commentRangeStart w:id="94"/>
      <w:r>
        <w:rPr>
          <w:sz w:val="24"/>
          <w:szCs w:val="24"/>
          <w:lang w:val="en-US"/>
        </w:rPr>
        <w:t>Only A</w:t>
      </w:r>
      <w:r w:rsidR="00FF7ED8" w:rsidRPr="00CC0709">
        <w:rPr>
          <w:sz w:val="24"/>
          <w:szCs w:val="24"/>
          <w:lang w:val="en-US"/>
        </w:rPr>
        <w:t>pprovers will be able to override and approve the auto generated assessment</w:t>
      </w:r>
      <w:commentRangeEnd w:id="93"/>
      <w:r w:rsidR="00781428">
        <w:rPr>
          <w:rStyle w:val="CommentReference"/>
        </w:rPr>
        <w:commentReference w:id="93"/>
      </w:r>
      <w:commentRangeEnd w:id="94"/>
      <w:r w:rsidR="00670823">
        <w:rPr>
          <w:rStyle w:val="CommentReference"/>
        </w:rPr>
        <w:commentReference w:id="94"/>
      </w:r>
      <w:r w:rsidR="00FF7ED8" w:rsidRPr="00CC0709">
        <w:rPr>
          <w:sz w:val="24"/>
          <w:szCs w:val="24"/>
          <w:lang w:val="en-US"/>
        </w:rPr>
        <w:t>.</w:t>
      </w:r>
      <w:r>
        <w:rPr>
          <w:sz w:val="24"/>
          <w:szCs w:val="24"/>
          <w:lang w:val="en-US"/>
        </w:rPr>
        <w:t xml:space="preserve"> At the bottom of the page</w:t>
      </w:r>
      <w:r w:rsidR="001A2B22">
        <w:rPr>
          <w:sz w:val="24"/>
          <w:szCs w:val="24"/>
          <w:lang w:val="en-US"/>
        </w:rPr>
        <w:t>,</w:t>
      </w:r>
      <w:r>
        <w:rPr>
          <w:sz w:val="24"/>
          <w:szCs w:val="24"/>
          <w:lang w:val="en-US"/>
        </w:rPr>
        <w:t xml:space="preserve"> </w:t>
      </w:r>
      <w:r w:rsidR="001A2B22">
        <w:rPr>
          <w:sz w:val="24"/>
          <w:szCs w:val="24"/>
          <w:lang w:val="en-US"/>
        </w:rPr>
        <w:t xml:space="preserve">an </w:t>
      </w:r>
      <w:r>
        <w:rPr>
          <w:sz w:val="24"/>
          <w:szCs w:val="24"/>
          <w:lang w:val="en-US"/>
        </w:rPr>
        <w:t xml:space="preserve">approver will be able to fill in some fields related to the approval/override of the assessment and then press the save button on the toolbar. </w:t>
      </w:r>
    </w:p>
    <w:p w14:paraId="6B312B5B" w14:textId="58594050" w:rsidR="007F41A2" w:rsidRDefault="007F41A2" w:rsidP="00FF7ED8">
      <w:pPr>
        <w:rPr>
          <w:ins w:id="95" w:author="Nikas Konstantinos" w:date="2023-10-17T16:57:00Z"/>
          <w:sz w:val="24"/>
          <w:szCs w:val="24"/>
          <w:lang w:val="en-US"/>
        </w:rPr>
      </w:pPr>
    </w:p>
    <w:p w14:paraId="73051972" w14:textId="77777777" w:rsidR="007F41A2" w:rsidRPr="00CC0709" w:rsidRDefault="007F41A2" w:rsidP="00FF7ED8">
      <w:pPr>
        <w:rPr>
          <w:sz w:val="24"/>
          <w:szCs w:val="24"/>
          <w:lang w:val="en-US"/>
        </w:rPr>
      </w:pPr>
    </w:p>
    <w:tbl>
      <w:tblPr>
        <w:tblStyle w:val="TableGrid"/>
        <w:tblW w:w="0" w:type="auto"/>
        <w:tblLook w:val="04A0" w:firstRow="1" w:lastRow="0" w:firstColumn="1" w:lastColumn="0" w:noHBand="0" w:noVBand="1"/>
      </w:tblPr>
      <w:tblGrid>
        <w:gridCol w:w="2765"/>
        <w:gridCol w:w="2765"/>
        <w:gridCol w:w="2766"/>
      </w:tblGrid>
      <w:tr w:rsidR="00FF7ED8" w:rsidRPr="00CC0709" w14:paraId="64DC1B10" w14:textId="77777777" w:rsidTr="00C038E4">
        <w:tc>
          <w:tcPr>
            <w:tcW w:w="2765" w:type="dxa"/>
            <w:shd w:val="clear" w:color="auto" w:fill="8496B0" w:themeFill="text2" w:themeFillTint="99"/>
          </w:tcPr>
          <w:p w14:paraId="1CF9CE39" w14:textId="77777777" w:rsidR="00FF7ED8" w:rsidRPr="00CC0709" w:rsidRDefault="00FF7ED8" w:rsidP="00C038E4">
            <w:pPr>
              <w:rPr>
                <w:b/>
                <w:sz w:val="24"/>
                <w:szCs w:val="24"/>
                <w:lang w:val="en-US"/>
              </w:rPr>
            </w:pPr>
            <w:r w:rsidRPr="00CC0709">
              <w:rPr>
                <w:b/>
                <w:sz w:val="24"/>
                <w:szCs w:val="24"/>
                <w:lang w:val="en-US"/>
              </w:rPr>
              <w:t>Field</w:t>
            </w:r>
          </w:p>
        </w:tc>
        <w:tc>
          <w:tcPr>
            <w:tcW w:w="2765" w:type="dxa"/>
            <w:shd w:val="clear" w:color="auto" w:fill="8496B0" w:themeFill="text2" w:themeFillTint="99"/>
          </w:tcPr>
          <w:p w14:paraId="36692052" w14:textId="77777777" w:rsidR="00FF7ED8" w:rsidRPr="00CC0709" w:rsidRDefault="00FF7ED8" w:rsidP="00C038E4">
            <w:pPr>
              <w:rPr>
                <w:b/>
                <w:sz w:val="24"/>
                <w:szCs w:val="24"/>
                <w:lang w:val="en-US"/>
              </w:rPr>
            </w:pPr>
            <w:r w:rsidRPr="00CC0709">
              <w:rPr>
                <w:b/>
                <w:sz w:val="24"/>
                <w:szCs w:val="24"/>
                <w:lang w:val="en-US"/>
              </w:rPr>
              <w:t>Description</w:t>
            </w:r>
          </w:p>
        </w:tc>
        <w:tc>
          <w:tcPr>
            <w:tcW w:w="2766" w:type="dxa"/>
            <w:shd w:val="clear" w:color="auto" w:fill="8496B0" w:themeFill="text2" w:themeFillTint="99"/>
          </w:tcPr>
          <w:p w14:paraId="7A09CBCB" w14:textId="77777777" w:rsidR="00FF7ED8" w:rsidRPr="00CC0709" w:rsidRDefault="00FF7ED8" w:rsidP="00C038E4">
            <w:pPr>
              <w:rPr>
                <w:b/>
                <w:sz w:val="24"/>
                <w:szCs w:val="24"/>
                <w:lang w:val="en-US"/>
              </w:rPr>
            </w:pPr>
            <w:r w:rsidRPr="00CC0709">
              <w:rPr>
                <w:b/>
                <w:sz w:val="24"/>
                <w:szCs w:val="24"/>
                <w:lang w:val="en-US"/>
              </w:rPr>
              <w:t>Validations</w:t>
            </w:r>
          </w:p>
        </w:tc>
      </w:tr>
      <w:tr w:rsidR="00FF7ED8" w:rsidRPr="009F6B96" w14:paraId="2B27B4D9" w14:textId="77777777" w:rsidTr="00C038E4">
        <w:tc>
          <w:tcPr>
            <w:tcW w:w="2765" w:type="dxa"/>
          </w:tcPr>
          <w:p w14:paraId="3F626EF4" w14:textId="77777777" w:rsidR="00FF7ED8" w:rsidRPr="00CC0709" w:rsidRDefault="00FF7ED8" w:rsidP="00C038E4">
            <w:pPr>
              <w:rPr>
                <w:sz w:val="24"/>
                <w:szCs w:val="24"/>
                <w:lang w:val="en-US"/>
              </w:rPr>
            </w:pPr>
            <w:r w:rsidRPr="00CC0709">
              <w:rPr>
                <w:sz w:val="24"/>
                <w:szCs w:val="24"/>
                <w:lang w:val="en-US"/>
              </w:rPr>
              <w:t>Authorization Flag</w:t>
            </w:r>
          </w:p>
        </w:tc>
        <w:tc>
          <w:tcPr>
            <w:tcW w:w="2765" w:type="dxa"/>
          </w:tcPr>
          <w:p w14:paraId="3E476C8B" w14:textId="1827250E" w:rsidR="00FF7ED8" w:rsidRPr="00CC0709" w:rsidRDefault="00FF7ED8" w:rsidP="00C038E4">
            <w:pPr>
              <w:rPr>
                <w:sz w:val="24"/>
                <w:szCs w:val="24"/>
                <w:lang w:val="en-US"/>
              </w:rPr>
            </w:pPr>
            <w:r w:rsidRPr="00CC0709">
              <w:rPr>
                <w:sz w:val="24"/>
                <w:szCs w:val="24"/>
                <w:lang w:val="en-US"/>
              </w:rPr>
              <w:t xml:space="preserve">Indicates the approval status of the assessment (Approved or </w:t>
            </w:r>
            <w:r w:rsidR="004B2100" w:rsidRPr="00CC0709">
              <w:rPr>
                <w:sz w:val="24"/>
                <w:szCs w:val="24"/>
                <w:lang w:val="en-US"/>
              </w:rPr>
              <w:t>Non-Approved</w:t>
            </w:r>
            <w:r w:rsidRPr="00CC0709">
              <w:rPr>
                <w:sz w:val="24"/>
                <w:szCs w:val="24"/>
                <w:lang w:val="en-US"/>
              </w:rPr>
              <w:t>)</w:t>
            </w:r>
          </w:p>
        </w:tc>
        <w:tc>
          <w:tcPr>
            <w:tcW w:w="2766" w:type="dxa"/>
          </w:tcPr>
          <w:p w14:paraId="551BEB88" w14:textId="77777777" w:rsidR="00FF7ED8" w:rsidRPr="00CC0709" w:rsidRDefault="00FF7ED8" w:rsidP="00C038E4">
            <w:pPr>
              <w:rPr>
                <w:sz w:val="24"/>
                <w:szCs w:val="24"/>
                <w:lang w:val="en-US"/>
              </w:rPr>
            </w:pPr>
            <w:r w:rsidRPr="00CC0709">
              <w:rPr>
                <w:sz w:val="24"/>
                <w:szCs w:val="24"/>
                <w:lang w:val="en-US"/>
              </w:rPr>
              <w:t>It will be checked after the approval action</w:t>
            </w:r>
          </w:p>
        </w:tc>
      </w:tr>
      <w:tr w:rsidR="00FF7ED8" w:rsidRPr="009F6B96" w14:paraId="05D19847" w14:textId="77777777" w:rsidTr="00C038E4">
        <w:tc>
          <w:tcPr>
            <w:tcW w:w="2765" w:type="dxa"/>
          </w:tcPr>
          <w:p w14:paraId="21ECCD1E" w14:textId="77777777" w:rsidR="00FF7ED8" w:rsidRPr="00CC0709" w:rsidRDefault="00FF7ED8" w:rsidP="00C038E4">
            <w:pPr>
              <w:rPr>
                <w:sz w:val="24"/>
                <w:szCs w:val="24"/>
                <w:lang w:val="en-US"/>
              </w:rPr>
            </w:pPr>
            <w:r w:rsidRPr="00CC0709">
              <w:rPr>
                <w:sz w:val="24"/>
                <w:szCs w:val="24"/>
                <w:lang w:val="en-US"/>
              </w:rPr>
              <w:t>Next Review Date</w:t>
            </w:r>
          </w:p>
        </w:tc>
        <w:tc>
          <w:tcPr>
            <w:tcW w:w="2765" w:type="dxa"/>
          </w:tcPr>
          <w:p w14:paraId="1485BF3C" w14:textId="77777777" w:rsidR="00FF7ED8" w:rsidRPr="00CC0709" w:rsidRDefault="00FF7ED8" w:rsidP="00C038E4">
            <w:pPr>
              <w:rPr>
                <w:sz w:val="24"/>
                <w:szCs w:val="24"/>
                <w:lang w:val="en-US"/>
              </w:rPr>
            </w:pPr>
            <w:r w:rsidRPr="00CC0709">
              <w:rPr>
                <w:sz w:val="24"/>
                <w:szCs w:val="24"/>
                <w:lang w:val="en-US"/>
              </w:rPr>
              <w:t>Next Review Date</w:t>
            </w:r>
          </w:p>
        </w:tc>
        <w:tc>
          <w:tcPr>
            <w:tcW w:w="2766" w:type="dxa"/>
          </w:tcPr>
          <w:p w14:paraId="6A061146" w14:textId="77777777" w:rsidR="00FF7ED8" w:rsidRPr="00CC0709" w:rsidRDefault="00FF7ED8" w:rsidP="00C038E4">
            <w:pPr>
              <w:rPr>
                <w:sz w:val="24"/>
                <w:szCs w:val="24"/>
                <w:lang w:val="en-US"/>
              </w:rPr>
            </w:pPr>
            <w:r w:rsidRPr="00CC0709">
              <w:rPr>
                <w:sz w:val="24"/>
                <w:szCs w:val="24"/>
                <w:lang w:val="en-US"/>
              </w:rPr>
              <w:t>Cannot exceed 12 months from the current date</w:t>
            </w:r>
          </w:p>
        </w:tc>
      </w:tr>
      <w:tr w:rsidR="00FF7ED8" w:rsidRPr="009F6B96" w14:paraId="3979AD8D" w14:textId="77777777" w:rsidTr="00C038E4">
        <w:trPr>
          <w:trHeight w:val="409"/>
        </w:trPr>
        <w:tc>
          <w:tcPr>
            <w:tcW w:w="2765" w:type="dxa"/>
          </w:tcPr>
          <w:p w14:paraId="54CB9A35" w14:textId="77777777" w:rsidR="00FF7ED8" w:rsidRPr="00CC0709" w:rsidRDefault="00FF7ED8" w:rsidP="00C038E4">
            <w:pPr>
              <w:rPr>
                <w:sz w:val="24"/>
                <w:szCs w:val="24"/>
                <w:lang w:val="en-US"/>
              </w:rPr>
            </w:pPr>
            <w:r w:rsidRPr="00CC0709">
              <w:rPr>
                <w:sz w:val="24"/>
                <w:szCs w:val="24"/>
                <w:lang w:val="en-US"/>
              </w:rPr>
              <w:t>Credit Committee Date</w:t>
            </w:r>
          </w:p>
        </w:tc>
        <w:tc>
          <w:tcPr>
            <w:tcW w:w="2765" w:type="dxa"/>
          </w:tcPr>
          <w:p w14:paraId="21E7C8DC" w14:textId="77777777" w:rsidR="00FF7ED8" w:rsidRPr="00CC0709" w:rsidRDefault="00FF7ED8" w:rsidP="00C038E4">
            <w:pPr>
              <w:rPr>
                <w:sz w:val="24"/>
                <w:szCs w:val="24"/>
                <w:lang w:val="en-US"/>
              </w:rPr>
            </w:pPr>
            <w:r w:rsidRPr="00CC0709">
              <w:rPr>
                <w:sz w:val="24"/>
                <w:szCs w:val="24"/>
                <w:lang w:val="en-US"/>
              </w:rPr>
              <w:t>Date of the Credit Committee</w:t>
            </w:r>
          </w:p>
        </w:tc>
        <w:tc>
          <w:tcPr>
            <w:tcW w:w="2766" w:type="dxa"/>
          </w:tcPr>
          <w:p w14:paraId="54115F16" w14:textId="77777777" w:rsidR="00FF7ED8" w:rsidRPr="00CC0709" w:rsidRDefault="00FF7ED8" w:rsidP="00C038E4">
            <w:pPr>
              <w:rPr>
                <w:sz w:val="24"/>
                <w:szCs w:val="24"/>
                <w:lang w:val="en-US"/>
              </w:rPr>
            </w:pPr>
            <w:r w:rsidRPr="00CC0709">
              <w:rPr>
                <w:sz w:val="24"/>
                <w:szCs w:val="24"/>
                <w:lang w:val="en-US"/>
              </w:rPr>
              <w:t>Must be a date within the current quarter of the year</w:t>
            </w:r>
          </w:p>
        </w:tc>
      </w:tr>
      <w:tr w:rsidR="00FF7ED8" w:rsidRPr="009F6B96" w14:paraId="1E49D7D7" w14:textId="77777777" w:rsidTr="00C038E4">
        <w:trPr>
          <w:trHeight w:val="714"/>
        </w:trPr>
        <w:tc>
          <w:tcPr>
            <w:tcW w:w="2765" w:type="dxa"/>
          </w:tcPr>
          <w:p w14:paraId="0C03DCE8" w14:textId="77777777" w:rsidR="00FF7ED8" w:rsidRPr="00CC0709" w:rsidRDefault="00FF7ED8" w:rsidP="00C038E4">
            <w:pPr>
              <w:rPr>
                <w:sz w:val="24"/>
                <w:szCs w:val="24"/>
                <w:lang w:val="en-US"/>
              </w:rPr>
            </w:pPr>
            <w:r w:rsidRPr="00CC0709">
              <w:rPr>
                <w:sz w:val="24"/>
                <w:szCs w:val="24"/>
                <w:lang w:val="en-US"/>
              </w:rPr>
              <w:t>Override Grading Rate</w:t>
            </w:r>
          </w:p>
        </w:tc>
        <w:tc>
          <w:tcPr>
            <w:tcW w:w="2765" w:type="dxa"/>
          </w:tcPr>
          <w:p w14:paraId="0B3E6C3A" w14:textId="77777777" w:rsidR="00FF7ED8" w:rsidRPr="00CC0709" w:rsidRDefault="00FF7ED8" w:rsidP="00C038E4">
            <w:pPr>
              <w:rPr>
                <w:sz w:val="24"/>
                <w:szCs w:val="24"/>
                <w:lang w:val="en-US"/>
              </w:rPr>
            </w:pPr>
            <w:r w:rsidRPr="00CC0709">
              <w:rPr>
                <w:sz w:val="24"/>
                <w:szCs w:val="24"/>
                <w:lang w:val="en-US"/>
              </w:rPr>
              <w:t>Override grade of the total score</w:t>
            </w:r>
          </w:p>
        </w:tc>
        <w:tc>
          <w:tcPr>
            <w:tcW w:w="2766" w:type="dxa"/>
          </w:tcPr>
          <w:p w14:paraId="74CAAC88" w14:textId="77777777" w:rsidR="00FF7ED8" w:rsidRPr="00CC0709" w:rsidRDefault="00FF7ED8" w:rsidP="00C038E4">
            <w:pPr>
              <w:rPr>
                <w:sz w:val="24"/>
                <w:szCs w:val="24"/>
                <w:lang w:val="en-US"/>
              </w:rPr>
            </w:pPr>
            <w:r w:rsidRPr="00CC0709">
              <w:rPr>
                <w:sz w:val="24"/>
                <w:szCs w:val="24"/>
                <w:lang w:val="en-US"/>
              </w:rPr>
              <w:t>Must be different than current grade.</w:t>
            </w:r>
          </w:p>
        </w:tc>
      </w:tr>
      <w:tr w:rsidR="00FF7ED8" w:rsidRPr="00CC0709" w14:paraId="7EE4FEF2" w14:textId="77777777" w:rsidTr="00C038E4">
        <w:trPr>
          <w:trHeight w:val="459"/>
        </w:trPr>
        <w:tc>
          <w:tcPr>
            <w:tcW w:w="2765" w:type="dxa"/>
          </w:tcPr>
          <w:p w14:paraId="29043D5F" w14:textId="77777777" w:rsidR="00FF7ED8" w:rsidRPr="00CC0709" w:rsidRDefault="00FF7ED8" w:rsidP="00C038E4">
            <w:pPr>
              <w:rPr>
                <w:sz w:val="24"/>
                <w:szCs w:val="24"/>
                <w:lang w:val="en-US"/>
              </w:rPr>
            </w:pPr>
            <w:commentRangeStart w:id="96"/>
            <w:r w:rsidRPr="00CC0709">
              <w:rPr>
                <w:sz w:val="24"/>
                <w:szCs w:val="24"/>
                <w:lang w:val="en-US"/>
              </w:rPr>
              <w:t>Override Authority</w:t>
            </w:r>
          </w:p>
        </w:tc>
        <w:tc>
          <w:tcPr>
            <w:tcW w:w="2765" w:type="dxa"/>
          </w:tcPr>
          <w:p w14:paraId="22B32667" w14:textId="4898817D" w:rsidR="00FF7ED8" w:rsidRPr="00781428" w:rsidRDefault="00FF7ED8" w:rsidP="00C038E4">
            <w:pPr>
              <w:rPr>
                <w:sz w:val="24"/>
                <w:szCs w:val="24"/>
                <w:rPrChange w:id="97" w:author="Tertigka Vasiliki" w:date="2023-10-17T10:40:00Z">
                  <w:rPr>
                    <w:sz w:val="24"/>
                    <w:szCs w:val="24"/>
                    <w:lang w:val="en-US"/>
                  </w:rPr>
                </w:rPrChange>
              </w:rPr>
            </w:pPr>
            <w:del w:id="98" w:author="Nikas Konstantinos" w:date="2023-10-17T16:11:00Z">
              <w:r w:rsidRPr="00CC0709" w:rsidDel="00000BCB">
                <w:rPr>
                  <w:sz w:val="24"/>
                  <w:szCs w:val="24"/>
                  <w:lang w:val="en-US"/>
                </w:rPr>
                <w:delText>Credit Committee</w:delText>
              </w:r>
              <w:commentRangeEnd w:id="96"/>
              <w:r w:rsidR="00781428" w:rsidDel="00000BCB">
                <w:rPr>
                  <w:rStyle w:val="CommentReference"/>
                </w:rPr>
                <w:commentReference w:id="96"/>
              </w:r>
            </w:del>
          </w:p>
        </w:tc>
        <w:tc>
          <w:tcPr>
            <w:tcW w:w="2766" w:type="dxa"/>
          </w:tcPr>
          <w:p w14:paraId="4DD4FC6F" w14:textId="77777777" w:rsidR="00FF7ED8" w:rsidRPr="00CC0709" w:rsidRDefault="00FF7ED8" w:rsidP="00C038E4">
            <w:pPr>
              <w:rPr>
                <w:sz w:val="24"/>
                <w:szCs w:val="24"/>
                <w:lang w:val="en-US"/>
              </w:rPr>
            </w:pPr>
          </w:p>
        </w:tc>
      </w:tr>
      <w:tr w:rsidR="00FF7ED8" w:rsidRPr="00CC0709" w14:paraId="28D7CEA5" w14:textId="77777777" w:rsidTr="00C038E4">
        <w:trPr>
          <w:trHeight w:val="404"/>
        </w:trPr>
        <w:tc>
          <w:tcPr>
            <w:tcW w:w="2765" w:type="dxa"/>
          </w:tcPr>
          <w:p w14:paraId="321574D7" w14:textId="77777777" w:rsidR="00FF7ED8" w:rsidRPr="00CC0709" w:rsidRDefault="00FF7ED8" w:rsidP="00C038E4">
            <w:pPr>
              <w:rPr>
                <w:sz w:val="24"/>
                <w:szCs w:val="24"/>
                <w:lang w:val="en-US"/>
              </w:rPr>
            </w:pPr>
            <w:r w:rsidRPr="00CC0709">
              <w:rPr>
                <w:sz w:val="24"/>
                <w:szCs w:val="24"/>
                <w:lang w:val="en-US"/>
              </w:rPr>
              <w:t>Override Reason</w:t>
            </w:r>
          </w:p>
        </w:tc>
        <w:tc>
          <w:tcPr>
            <w:tcW w:w="2765" w:type="dxa"/>
          </w:tcPr>
          <w:p w14:paraId="7C30175F" w14:textId="77777777" w:rsidR="00FF7ED8" w:rsidRPr="00CC0709" w:rsidRDefault="00FF7ED8" w:rsidP="00C038E4">
            <w:pPr>
              <w:rPr>
                <w:sz w:val="24"/>
                <w:szCs w:val="24"/>
                <w:lang w:val="en-US"/>
              </w:rPr>
            </w:pPr>
            <w:r w:rsidRPr="00CC0709">
              <w:rPr>
                <w:sz w:val="24"/>
                <w:szCs w:val="24"/>
                <w:lang w:val="en-US"/>
              </w:rPr>
              <w:t>Override Reason</w:t>
            </w:r>
          </w:p>
        </w:tc>
        <w:tc>
          <w:tcPr>
            <w:tcW w:w="2766" w:type="dxa"/>
          </w:tcPr>
          <w:p w14:paraId="5BFD8B59" w14:textId="77777777" w:rsidR="00FF7ED8" w:rsidRPr="00CC0709" w:rsidRDefault="00FF7ED8" w:rsidP="00C038E4">
            <w:pPr>
              <w:rPr>
                <w:sz w:val="24"/>
                <w:szCs w:val="24"/>
                <w:lang w:val="en-US"/>
              </w:rPr>
            </w:pPr>
          </w:p>
        </w:tc>
      </w:tr>
      <w:tr w:rsidR="00FF7ED8" w:rsidRPr="00CC0709" w14:paraId="3B493C78" w14:textId="77777777" w:rsidTr="00C038E4">
        <w:trPr>
          <w:trHeight w:val="427"/>
        </w:trPr>
        <w:tc>
          <w:tcPr>
            <w:tcW w:w="2765" w:type="dxa"/>
          </w:tcPr>
          <w:p w14:paraId="7A1F4656" w14:textId="77777777" w:rsidR="00FF7ED8" w:rsidRPr="00CC0709" w:rsidRDefault="00FF7ED8" w:rsidP="00C038E4">
            <w:pPr>
              <w:rPr>
                <w:sz w:val="24"/>
                <w:szCs w:val="24"/>
                <w:lang w:val="en-US"/>
              </w:rPr>
            </w:pPr>
            <w:r w:rsidRPr="00CC0709">
              <w:rPr>
                <w:sz w:val="24"/>
                <w:szCs w:val="24"/>
                <w:lang w:val="en-US"/>
              </w:rPr>
              <w:t>Override Driver</w:t>
            </w:r>
          </w:p>
        </w:tc>
        <w:tc>
          <w:tcPr>
            <w:tcW w:w="2765" w:type="dxa"/>
          </w:tcPr>
          <w:p w14:paraId="1CDA4C80" w14:textId="77777777" w:rsidR="00FF7ED8" w:rsidRPr="00CC0709" w:rsidRDefault="00FF7ED8" w:rsidP="00C038E4">
            <w:pPr>
              <w:rPr>
                <w:sz w:val="24"/>
                <w:szCs w:val="24"/>
                <w:lang w:val="en-US"/>
              </w:rPr>
            </w:pPr>
          </w:p>
        </w:tc>
        <w:tc>
          <w:tcPr>
            <w:tcW w:w="2766" w:type="dxa"/>
          </w:tcPr>
          <w:p w14:paraId="7DB59CB1" w14:textId="77777777" w:rsidR="00FF7ED8" w:rsidRPr="00CC0709" w:rsidRDefault="00FF7ED8" w:rsidP="00C038E4">
            <w:pPr>
              <w:rPr>
                <w:sz w:val="24"/>
                <w:szCs w:val="24"/>
                <w:lang w:val="en-US"/>
              </w:rPr>
            </w:pPr>
          </w:p>
        </w:tc>
      </w:tr>
      <w:tr w:rsidR="00FF7ED8" w:rsidRPr="00CC0709" w14:paraId="14985518" w14:textId="77777777" w:rsidTr="00C038E4">
        <w:trPr>
          <w:trHeight w:val="405"/>
        </w:trPr>
        <w:tc>
          <w:tcPr>
            <w:tcW w:w="2765" w:type="dxa"/>
          </w:tcPr>
          <w:p w14:paraId="03A19F57" w14:textId="77777777" w:rsidR="00FF7ED8" w:rsidRPr="00CC0709" w:rsidRDefault="00FF7ED8" w:rsidP="00C038E4">
            <w:pPr>
              <w:rPr>
                <w:sz w:val="24"/>
                <w:szCs w:val="24"/>
                <w:lang w:val="en-US"/>
              </w:rPr>
            </w:pPr>
            <w:r w:rsidRPr="00CC0709">
              <w:rPr>
                <w:sz w:val="24"/>
                <w:szCs w:val="24"/>
                <w:lang w:val="en-US"/>
              </w:rPr>
              <w:t>Override Comments</w:t>
            </w:r>
          </w:p>
        </w:tc>
        <w:tc>
          <w:tcPr>
            <w:tcW w:w="2765" w:type="dxa"/>
          </w:tcPr>
          <w:p w14:paraId="6A6A749D" w14:textId="77777777" w:rsidR="00FF7ED8" w:rsidRPr="00CC0709" w:rsidRDefault="00FF7ED8" w:rsidP="00C038E4">
            <w:pPr>
              <w:rPr>
                <w:sz w:val="24"/>
                <w:szCs w:val="24"/>
                <w:lang w:val="en-US"/>
              </w:rPr>
            </w:pPr>
            <w:r w:rsidRPr="00CC0709">
              <w:rPr>
                <w:sz w:val="24"/>
                <w:szCs w:val="24"/>
                <w:lang w:val="en-US"/>
              </w:rPr>
              <w:t>Free text</w:t>
            </w:r>
          </w:p>
        </w:tc>
        <w:tc>
          <w:tcPr>
            <w:tcW w:w="2766" w:type="dxa"/>
          </w:tcPr>
          <w:p w14:paraId="1108AB17" w14:textId="77777777" w:rsidR="00FF7ED8" w:rsidRPr="00CC0709" w:rsidRDefault="00FF7ED8" w:rsidP="00C038E4">
            <w:pPr>
              <w:rPr>
                <w:sz w:val="24"/>
                <w:szCs w:val="24"/>
                <w:lang w:val="en-US"/>
              </w:rPr>
            </w:pPr>
          </w:p>
        </w:tc>
      </w:tr>
    </w:tbl>
    <w:p w14:paraId="330534FD" w14:textId="77777777" w:rsidR="00FF7ED8" w:rsidRPr="00CC0709" w:rsidRDefault="00FF7ED8" w:rsidP="00FF7ED8">
      <w:pPr>
        <w:rPr>
          <w:sz w:val="24"/>
          <w:szCs w:val="24"/>
          <w:lang w:val="en-US"/>
        </w:rPr>
      </w:pPr>
    </w:p>
    <w:p w14:paraId="69CE9B62" w14:textId="61B03E63" w:rsidR="00FF7ED8" w:rsidRDefault="00FF7ED8" w:rsidP="00FF7ED8">
      <w:pPr>
        <w:rPr>
          <w:ins w:id="99" w:author="Nikas Konstantinos" w:date="2023-10-17T16:08:00Z"/>
          <w:sz w:val="24"/>
          <w:szCs w:val="24"/>
          <w:lang w:val="en-US"/>
        </w:rPr>
      </w:pPr>
      <w:r w:rsidRPr="00CC0709">
        <w:rPr>
          <w:sz w:val="24"/>
          <w:szCs w:val="24"/>
          <w:lang w:val="en-US"/>
        </w:rPr>
        <w:t xml:space="preserve">Assessment Date, Authorization Flag, Approval Date, </w:t>
      </w:r>
      <w:commentRangeStart w:id="100"/>
      <w:commentRangeStart w:id="101"/>
      <w:r w:rsidRPr="00CC0709">
        <w:rPr>
          <w:sz w:val="24"/>
          <w:szCs w:val="24"/>
          <w:lang w:val="en-US"/>
        </w:rPr>
        <w:t>Override Provider</w:t>
      </w:r>
      <w:ins w:id="102" w:author="Nikas Konstantinos" w:date="2023-10-17T16:54:00Z">
        <w:r w:rsidR="00D0257E">
          <w:rPr>
            <w:sz w:val="24"/>
            <w:szCs w:val="24"/>
            <w:lang w:val="en-US"/>
          </w:rPr>
          <w:t>, Credit Committee</w:t>
        </w:r>
      </w:ins>
      <w:r w:rsidRPr="00CC0709">
        <w:rPr>
          <w:sz w:val="24"/>
          <w:szCs w:val="24"/>
          <w:lang w:val="en-US"/>
        </w:rPr>
        <w:t xml:space="preserve"> </w:t>
      </w:r>
      <w:commentRangeEnd w:id="100"/>
      <w:r w:rsidR="00781428">
        <w:rPr>
          <w:rStyle w:val="CommentReference"/>
        </w:rPr>
        <w:commentReference w:id="100"/>
      </w:r>
      <w:commentRangeEnd w:id="101"/>
      <w:r w:rsidR="006950D2">
        <w:rPr>
          <w:rStyle w:val="CommentReference"/>
        </w:rPr>
        <w:commentReference w:id="101"/>
      </w:r>
      <w:r w:rsidRPr="00CC0709">
        <w:rPr>
          <w:sz w:val="24"/>
          <w:szCs w:val="24"/>
          <w:lang w:val="en-US"/>
        </w:rPr>
        <w:t>and ESG Type Questionnaire will be filled automatically by the system.</w:t>
      </w:r>
    </w:p>
    <w:p w14:paraId="7869C920" w14:textId="622CA95B" w:rsidR="00000BCB" w:rsidRDefault="00000BCB" w:rsidP="00FF7ED8">
      <w:pPr>
        <w:rPr>
          <w:ins w:id="103" w:author="Nikas Konstantinos" w:date="2023-10-17T16:09:00Z"/>
          <w:sz w:val="24"/>
          <w:szCs w:val="24"/>
          <w:lang w:val="en-US"/>
        </w:rPr>
      </w:pPr>
      <w:ins w:id="104" w:author="Nikas Konstantinos" w:date="2023-10-17T16:08:00Z">
        <w:r>
          <w:rPr>
            <w:sz w:val="24"/>
            <w:szCs w:val="24"/>
            <w:lang w:val="en-US"/>
          </w:rPr>
          <w:t>Cre</w:t>
        </w:r>
      </w:ins>
      <w:ins w:id="105" w:author="Nikas Konstantinos" w:date="2023-10-17T16:09:00Z">
        <w:r>
          <w:rPr>
            <w:sz w:val="24"/>
            <w:szCs w:val="24"/>
            <w:lang w:val="en-US"/>
          </w:rPr>
          <w:t xml:space="preserve">dit Committee field is the same </w:t>
        </w:r>
      </w:ins>
      <w:ins w:id="106" w:author="Nikas Konstantinos" w:date="2023-10-17T16:55:00Z">
        <w:r w:rsidR="004D06AE">
          <w:rPr>
            <w:sz w:val="24"/>
            <w:szCs w:val="24"/>
            <w:lang w:val="en-US"/>
          </w:rPr>
          <w:t>used in</w:t>
        </w:r>
      </w:ins>
      <w:ins w:id="107" w:author="Nikas Konstantinos" w:date="2023-10-17T16:09:00Z">
        <w:r>
          <w:rPr>
            <w:sz w:val="24"/>
            <w:szCs w:val="24"/>
            <w:lang w:val="en-US"/>
          </w:rPr>
          <w:t xml:space="preserve"> Entity</w:t>
        </w:r>
      </w:ins>
      <w:ins w:id="108" w:author="Nikas Konstantinos" w:date="2023-10-17T16:55:00Z">
        <w:r w:rsidR="004D06AE">
          <w:rPr>
            <w:sz w:val="24"/>
            <w:szCs w:val="24"/>
            <w:lang w:val="en-US"/>
          </w:rPr>
          <w:t xml:space="preserve"> Screen</w:t>
        </w:r>
      </w:ins>
    </w:p>
    <w:p w14:paraId="27031F07" w14:textId="7A4EC743" w:rsidR="00000BCB" w:rsidRPr="00CC0709" w:rsidRDefault="00000BCB" w:rsidP="00FF7ED8">
      <w:pPr>
        <w:rPr>
          <w:sz w:val="24"/>
          <w:szCs w:val="24"/>
          <w:lang w:val="en-US"/>
        </w:rPr>
      </w:pPr>
      <w:ins w:id="109" w:author="Nikas Konstantinos" w:date="2023-10-17T16:09:00Z">
        <w:r>
          <w:rPr>
            <w:sz w:val="24"/>
            <w:szCs w:val="24"/>
            <w:lang w:val="en-US"/>
          </w:rPr>
          <w:t xml:space="preserve">Override Authority </w:t>
        </w:r>
      </w:ins>
      <w:ins w:id="110" w:author="Nikas Konstantinos" w:date="2023-10-17T16:11:00Z">
        <w:r>
          <w:rPr>
            <w:sz w:val="24"/>
            <w:szCs w:val="24"/>
            <w:lang w:val="en-US"/>
          </w:rPr>
          <w:t>from Ove</w:t>
        </w:r>
      </w:ins>
      <w:ins w:id="111" w:author="Nikas Konstantinos" w:date="2023-10-17T16:12:00Z">
        <w:r>
          <w:rPr>
            <w:sz w:val="24"/>
            <w:szCs w:val="24"/>
            <w:lang w:val="en-US"/>
          </w:rPr>
          <w:t>rride Provider screen from risk grading</w:t>
        </w:r>
      </w:ins>
    </w:p>
    <w:p w14:paraId="54364BFC" w14:textId="3B6D86AC" w:rsidR="00CC0709" w:rsidRPr="00CC0709" w:rsidRDefault="00CC0709" w:rsidP="00FF7ED8">
      <w:pPr>
        <w:rPr>
          <w:sz w:val="24"/>
          <w:szCs w:val="24"/>
          <w:lang w:val="en-US"/>
        </w:rPr>
      </w:pPr>
      <w:r w:rsidRPr="00CC0709">
        <w:rPr>
          <w:sz w:val="24"/>
          <w:szCs w:val="24"/>
          <w:lang w:val="en-US"/>
        </w:rPr>
        <w:t>As soon as the assessment turns from pending status to approv</w:t>
      </w:r>
      <w:r>
        <w:rPr>
          <w:sz w:val="24"/>
          <w:szCs w:val="24"/>
          <w:lang w:val="en-US"/>
        </w:rPr>
        <w:t>ed</w:t>
      </w:r>
      <w:r w:rsidRPr="00CC0709">
        <w:rPr>
          <w:sz w:val="24"/>
          <w:szCs w:val="24"/>
          <w:lang w:val="en-US"/>
        </w:rPr>
        <w:t xml:space="preserve"> status, the approval section will lock, </w:t>
      </w:r>
      <w:commentRangeStart w:id="112"/>
      <w:commentRangeStart w:id="113"/>
      <w:r w:rsidRPr="00CC0709">
        <w:rPr>
          <w:sz w:val="24"/>
          <w:szCs w:val="24"/>
          <w:lang w:val="en-US"/>
        </w:rPr>
        <w:t>until the next questionnaire request.</w:t>
      </w:r>
      <w:commentRangeEnd w:id="112"/>
      <w:r w:rsidR="005C52D3">
        <w:rPr>
          <w:rStyle w:val="CommentReference"/>
        </w:rPr>
        <w:commentReference w:id="112"/>
      </w:r>
      <w:commentRangeEnd w:id="113"/>
      <w:r w:rsidR="00862513">
        <w:rPr>
          <w:rStyle w:val="CommentReference"/>
        </w:rPr>
        <w:commentReference w:id="113"/>
      </w:r>
    </w:p>
    <w:p w14:paraId="4FCCC2AA" w14:textId="77777777" w:rsidR="00FF7ED8" w:rsidRPr="00CC0709" w:rsidRDefault="00FF7ED8" w:rsidP="00FF7ED8">
      <w:pPr>
        <w:rPr>
          <w:sz w:val="24"/>
          <w:szCs w:val="24"/>
          <w:lang w:val="en-US"/>
        </w:rPr>
      </w:pPr>
      <w:r w:rsidRPr="00CC0709">
        <w:rPr>
          <w:sz w:val="24"/>
          <w:szCs w:val="24"/>
          <w:lang w:val="en-US"/>
        </w:rPr>
        <w:t>Notes</w:t>
      </w:r>
    </w:p>
    <w:p w14:paraId="7D54D0E4" w14:textId="79A71E20" w:rsidR="00FF7ED8" w:rsidRPr="00CC0709" w:rsidRDefault="00FF7ED8" w:rsidP="00FF7ED8">
      <w:pPr>
        <w:pStyle w:val="ListParagraph"/>
        <w:numPr>
          <w:ilvl w:val="0"/>
          <w:numId w:val="33"/>
        </w:numPr>
        <w:rPr>
          <w:sz w:val="24"/>
          <w:szCs w:val="24"/>
          <w:lang w:val="en-US"/>
        </w:rPr>
      </w:pPr>
      <w:r w:rsidRPr="00CC0709">
        <w:rPr>
          <w:sz w:val="24"/>
          <w:szCs w:val="24"/>
          <w:lang w:val="en-US"/>
        </w:rPr>
        <w:t>All user input fields relat</w:t>
      </w:r>
      <w:r w:rsidR="006C1111">
        <w:rPr>
          <w:sz w:val="24"/>
          <w:szCs w:val="24"/>
          <w:lang w:val="en-US"/>
        </w:rPr>
        <w:t>ed</w:t>
      </w:r>
      <w:r w:rsidRPr="00CC0709">
        <w:rPr>
          <w:sz w:val="24"/>
          <w:szCs w:val="24"/>
          <w:lang w:val="en-US"/>
        </w:rPr>
        <w:t xml:space="preserve"> to approval are mandatory</w:t>
      </w:r>
    </w:p>
    <w:p w14:paraId="39DEB290" w14:textId="77777777" w:rsidR="00FF7ED8" w:rsidRPr="00CC0709" w:rsidRDefault="00FF7ED8" w:rsidP="00FF7ED8">
      <w:pPr>
        <w:pStyle w:val="ListParagraph"/>
        <w:numPr>
          <w:ilvl w:val="0"/>
          <w:numId w:val="33"/>
        </w:numPr>
        <w:rPr>
          <w:sz w:val="24"/>
          <w:szCs w:val="24"/>
          <w:lang w:val="en-US"/>
        </w:rPr>
      </w:pPr>
      <w:r w:rsidRPr="00CC0709">
        <w:rPr>
          <w:sz w:val="24"/>
          <w:szCs w:val="24"/>
          <w:lang w:val="en-US"/>
        </w:rPr>
        <w:t>Override input fields are not mandatory for approval action.</w:t>
      </w:r>
    </w:p>
    <w:p w14:paraId="2F752258" w14:textId="33112905" w:rsidR="00FF7ED8" w:rsidRPr="00CC0709" w:rsidRDefault="00FF7ED8" w:rsidP="00FF7ED8">
      <w:pPr>
        <w:pStyle w:val="ListParagraph"/>
        <w:numPr>
          <w:ilvl w:val="0"/>
          <w:numId w:val="33"/>
        </w:numPr>
        <w:rPr>
          <w:sz w:val="24"/>
          <w:szCs w:val="24"/>
          <w:lang w:val="en-US"/>
        </w:rPr>
      </w:pPr>
      <w:r w:rsidRPr="00CC0709">
        <w:rPr>
          <w:sz w:val="24"/>
          <w:szCs w:val="24"/>
          <w:lang w:val="en-US"/>
        </w:rPr>
        <w:t>For override action</w:t>
      </w:r>
      <w:r w:rsidR="00041870">
        <w:rPr>
          <w:sz w:val="24"/>
          <w:szCs w:val="24"/>
          <w:lang w:val="en-US"/>
        </w:rPr>
        <w:t>,</w:t>
      </w:r>
      <w:r w:rsidRPr="00CC0709">
        <w:rPr>
          <w:sz w:val="24"/>
          <w:szCs w:val="24"/>
          <w:lang w:val="en-US"/>
        </w:rPr>
        <w:t xml:space="preserve"> all override input fields are mandatory</w:t>
      </w:r>
    </w:p>
    <w:p w14:paraId="3BB35041" w14:textId="77777777" w:rsidR="00FF7ED8" w:rsidRPr="00CC0709" w:rsidRDefault="00FF7ED8" w:rsidP="00FF7ED8">
      <w:pPr>
        <w:rPr>
          <w:sz w:val="24"/>
          <w:szCs w:val="24"/>
          <w:lang w:val="en-US"/>
        </w:rPr>
      </w:pPr>
    </w:p>
    <w:p w14:paraId="691A8F9F" w14:textId="77777777" w:rsidR="00FF7ED8" w:rsidRPr="00E37D45" w:rsidRDefault="00FF7ED8" w:rsidP="00FF7ED8">
      <w:pPr>
        <w:rPr>
          <w:b/>
          <w:bCs/>
          <w:sz w:val="24"/>
          <w:szCs w:val="24"/>
          <w:lang w:val="en-US"/>
        </w:rPr>
      </w:pPr>
      <w:r w:rsidRPr="00E37D45">
        <w:rPr>
          <w:b/>
          <w:bCs/>
          <w:sz w:val="24"/>
          <w:szCs w:val="24"/>
          <w:lang w:val="en-US"/>
        </w:rPr>
        <w:t>Pending Issues</w:t>
      </w:r>
    </w:p>
    <w:p w14:paraId="3B04C7F0" w14:textId="77777777" w:rsidR="00FF7ED8" w:rsidRPr="00E37D45" w:rsidRDefault="00FF7ED8" w:rsidP="00FF7ED8">
      <w:pPr>
        <w:pStyle w:val="ListParagraph"/>
        <w:numPr>
          <w:ilvl w:val="0"/>
          <w:numId w:val="33"/>
        </w:numPr>
        <w:rPr>
          <w:b/>
          <w:bCs/>
          <w:sz w:val="24"/>
          <w:szCs w:val="24"/>
          <w:lang w:val="en-US"/>
        </w:rPr>
      </w:pPr>
      <w:r w:rsidRPr="00E37D45">
        <w:rPr>
          <w:b/>
          <w:bCs/>
          <w:sz w:val="24"/>
          <w:szCs w:val="24"/>
          <w:lang w:val="en-US"/>
        </w:rPr>
        <w:t>The LOV for the override reasons is missing.</w:t>
      </w:r>
    </w:p>
    <w:p w14:paraId="417721B9" w14:textId="6AD20EDC" w:rsidR="00FF7ED8" w:rsidRDefault="00FF7ED8" w:rsidP="00FF7ED8">
      <w:pPr>
        <w:pStyle w:val="ListParagraph"/>
        <w:numPr>
          <w:ilvl w:val="0"/>
          <w:numId w:val="33"/>
        </w:numPr>
        <w:rPr>
          <w:b/>
          <w:bCs/>
          <w:sz w:val="24"/>
          <w:szCs w:val="24"/>
          <w:lang w:val="en-US"/>
        </w:rPr>
      </w:pPr>
      <w:r w:rsidRPr="00E37D45">
        <w:rPr>
          <w:b/>
          <w:bCs/>
          <w:sz w:val="24"/>
          <w:szCs w:val="24"/>
          <w:lang w:val="en-US"/>
        </w:rPr>
        <w:t>The LOV for the override drivers is missing.</w:t>
      </w:r>
    </w:p>
    <w:p w14:paraId="12558064" w14:textId="359A9856" w:rsidR="00FF7ED8" w:rsidRPr="00E37D45" w:rsidRDefault="00FF7ED8" w:rsidP="00FF7ED8">
      <w:pPr>
        <w:pStyle w:val="ListParagraph"/>
        <w:numPr>
          <w:ilvl w:val="0"/>
          <w:numId w:val="33"/>
        </w:numPr>
        <w:rPr>
          <w:b/>
          <w:bCs/>
          <w:sz w:val="24"/>
          <w:szCs w:val="24"/>
          <w:lang w:val="en-US"/>
        </w:rPr>
      </w:pPr>
      <w:commentRangeStart w:id="114"/>
      <w:commentRangeStart w:id="115"/>
      <w:r w:rsidRPr="00E37D45">
        <w:rPr>
          <w:b/>
          <w:bCs/>
          <w:sz w:val="24"/>
          <w:szCs w:val="24"/>
          <w:lang w:val="en-US"/>
        </w:rPr>
        <w:t>Modified date is not clear. Assessments cannot be modified.</w:t>
      </w:r>
      <w:commentRangeEnd w:id="114"/>
      <w:r w:rsidR="00D50CD0">
        <w:rPr>
          <w:rStyle w:val="CommentReference"/>
        </w:rPr>
        <w:commentReference w:id="114"/>
      </w:r>
      <w:commentRangeEnd w:id="115"/>
      <w:r w:rsidR="00E67C48">
        <w:rPr>
          <w:rStyle w:val="CommentReference"/>
        </w:rPr>
        <w:commentReference w:id="115"/>
      </w:r>
    </w:p>
    <w:p w14:paraId="5D1EE1AA" w14:textId="04C40ECD" w:rsidR="006664F9" w:rsidRDefault="006664F9" w:rsidP="00FC2780">
      <w:pPr>
        <w:rPr>
          <w:sz w:val="24"/>
          <w:szCs w:val="24"/>
          <w:lang w:val="en-US"/>
        </w:rPr>
      </w:pPr>
    </w:p>
    <w:p w14:paraId="7078925B" w14:textId="24B3A08E" w:rsidR="006664F9" w:rsidRPr="006664F9" w:rsidRDefault="00B30BDE" w:rsidP="006664F9">
      <w:pPr>
        <w:pStyle w:val="Heading2"/>
        <w:rPr>
          <w:lang w:val="en-US"/>
        </w:rPr>
      </w:pPr>
      <w:bookmarkStart w:id="116" w:name="_Toc147771124"/>
      <w:r>
        <w:rPr>
          <w:lang w:val="en-US"/>
        </w:rPr>
        <w:lastRenderedPageBreak/>
        <w:t>4</w:t>
      </w:r>
      <w:r w:rsidR="006664F9" w:rsidRPr="006664F9">
        <w:rPr>
          <w:lang w:val="en-US"/>
        </w:rPr>
        <w:t>.</w:t>
      </w:r>
      <w:r w:rsidR="00FF7ED8">
        <w:rPr>
          <w:lang w:val="en-US"/>
        </w:rPr>
        <w:t>4</w:t>
      </w:r>
      <w:r w:rsidR="006664F9" w:rsidRPr="006664F9">
        <w:rPr>
          <w:lang w:val="en-US"/>
        </w:rPr>
        <w:t xml:space="preserve"> </w:t>
      </w:r>
      <w:r w:rsidR="00863772">
        <w:rPr>
          <w:lang w:val="en-US"/>
        </w:rPr>
        <w:t xml:space="preserve">ESG Rating </w:t>
      </w:r>
      <w:r w:rsidR="006664F9" w:rsidRPr="006664F9">
        <w:rPr>
          <w:lang w:val="en-US"/>
        </w:rPr>
        <w:t>Histor</w:t>
      </w:r>
      <w:r w:rsidR="00863772">
        <w:rPr>
          <w:lang w:val="en-US"/>
        </w:rPr>
        <w:t>y</w:t>
      </w:r>
      <w:r w:rsidR="006664F9" w:rsidRPr="006664F9">
        <w:rPr>
          <w:lang w:val="en-US"/>
        </w:rPr>
        <w:t xml:space="preserve"> Screen</w:t>
      </w:r>
      <w:bookmarkEnd w:id="116"/>
    </w:p>
    <w:p w14:paraId="404CF533" w14:textId="77777777" w:rsidR="006664F9" w:rsidRPr="00C82BD3" w:rsidRDefault="006664F9" w:rsidP="006664F9">
      <w:pPr>
        <w:rPr>
          <w:sz w:val="24"/>
          <w:szCs w:val="24"/>
          <w:lang w:val="en-US"/>
        </w:rPr>
      </w:pPr>
      <w:r w:rsidRPr="00C82BD3">
        <w:rPr>
          <w:sz w:val="24"/>
          <w:szCs w:val="24"/>
          <w:lang w:val="en-US"/>
        </w:rPr>
        <w:t>Every user role that has access to a specific entity will be able to view the historical screen. The data grid will display all approved ESG assessments for a specific entity.</w:t>
      </w:r>
    </w:p>
    <w:p w14:paraId="63676A03" w14:textId="77777777" w:rsidR="006664F9" w:rsidRPr="00C82BD3" w:rsidRDefault="006664F9" w:rsidP="006664F9">
      <w:pPr>
        <w:rPr>
          <w:sz w:val="24"/>
          <w:szCs w:val="24"/>
          <w:lang w:val="en-US"/>
        </w:rPr>
      </w:pPr>
      <w:r w:rsidRPr="00C82BD3">
        <w:rPr>
          <w:sz w:val="24"/>
          <w:szCs w:val="24"/>
          <w:lang w:val="en-US"/>
        </w:rPr>
        <w:t xml:space="preserve"> No record addition or update will be permitted. </w:t>
      </w:r>
    </w:p>
    <w:p w14:paraId="115ACFAE" w14:textId="77777777" w:rsidR="006664F9" w:rsidRPr="00C82BD3" w:rsidRDefault="006664F9" w:rsidP="006664F9">
      <w:pPr>
        <w:numPr>
          <w:ilvl w:val="1"/>
          <w:numId w:val="29"/>
        </w:numPr>
        <w:contextualSpacing/>
        <w:rPr>
          <w:rFonts w:cstheme="minorHAnsi"/>
          <w:sz w:val="24"/>
          <w:szCs w:val="24"/>
          <w:lang w:val="en-US"/>
        </w:rPr>
      </w:pPr>
      <w:r w:rsidRPr="00C82BD3">
        <w:rPr>
          <w:rFonts w:cstheme="minorHAnsi"/>
          <w:sz w:val="24"/>
          <w:szCs w:val="24"/>
          <w:lang w:val="en-US"/>
        </w:rPr>
        <w:t>Total ESG Rating Grade</w:t>
      </w:r>
    </w:p>
    <w:p w14:paraId="63DE10D6" w14:textId="77777777" w:rsidR="006664F9" w:rsidRPr="00C82BD3" w:rsidRDefault="006664F9" w:rsidP="006664F9">
      <w:pPr>
        <w:numPr>
          <w:ilvl w:val="1"/>
          <w:numId w:val="29"/>
        </w:numPr>
        <w:contextualSpacing/>
        <w:rPr>
          <w:rFonts w:cstheme="minorHAnsi"/>
          <w:sz w:val="24"/>
          <w:szCs w:val="24"/>
          <w:lang w:val="en-US"/>
        </w:rPr>
      </w:pPr>
      <w:r w:rsidRPr="00C82BD3">
        <w:rPr>
          <w:rFonts w:cstheme="minorHAnsi"/>
          <w:sz w:val="24"/>
          <w:szCs w:val="24"/>
          <w:lang w:val="en-US"/>
        </w:rPr>
        <w:t xml:space="preserve">Total ESG </w:t>
      </w:r>
      <w:r w:rsidRPr="00C82BD3">
        <w:rPr>
          <w:rFonts w:cstheme="minorHAnsi"/>
          <w:sz w:val="24"/>
          <w:szCs w:val="24"/>
        </w:rPr>
        <w:t>Ζ</w:t>
      </w:r>
      <w:r w:rsidRPr="00C82BD3">
        <w:rPr>
          <w:rFonts w:cstheme="minorHAnsi"/>
          <w:sz w:val="24"/>
          <w:szCs w:val="24"/>
          <w:lang w:val="en-US"/>
        </w:rPr>
        <w:t>ones-Outcome</w:t>
      </w:r>
    </w:p>
    <w:p w14:paraId="5938DEA5" w14:textId="77777777" w:rsidR="006664F9" w:rsidRPr="00C82BD3" w:rsidRDefault="006664F9" w:rsidP="006664F9">
      <w:pPr>
        <w:numPr>
          <w:ilvl w:val="1"/>
          <w:numId w:val="29"/>
        </w:numPr>
        <w:contextualSpacing/>
        <w:rPr>
          <w:rFonts w:cstheme="minorHAnsi"/>
          <w:sz w:val="24"/>
          <w:szCs w:val="24"/>
          <w:lang w:val="en-US"/>
        </w:rPr>
      </w:pPr>
      <w:r w:rsidRPr="00C82BD3">
        <w:rPr>
          <w:rFonts w:cstheme="minorHAnsi"/>
          <w:sz w:val="24"/>
          <w:szCs w:val="24"/>
          <w:lang w:val="en-US"/>
        </w:rPr>
        <w:t>Total Environmental Rating Grade</w:t>
      </w:r>
    </w:p>
    <w:p w14:paraId="75C25846" w14:textId="77777777" w:rsidR="006664F9" w:rsidRPr="00C82BD3" w:rsidRDefault="006664F9" w:rsidP="006664F9">
      <w:pPr>
        <w:numPr>
          <w:ilvl w:val="1"/>
          <w:numId w:val="29"/>
        </w:numPr>
        <w:contextualSpacing/>
        <w:rPr>
          <w:rFonts w:cstheme="minorHAnsi"/>
          <w:sz w:val="24"/>
          <w:szCs w:val="24"/>
          <w:lang w:val="en-US"/>
        </w:rPr>
      </w:pPr>
      <w:r w:rsidRPr="00C82BD3">
        <w:rPr>
          <w:rFonts w:cstheme="minorHAnsi"/>
          <w:sz w:val="24"/>
          <w:szCs w:val="24"/>
          <w:lang w:val="en-US"/>
        </w:rPr>
        <w:t>Total Social Rating Grade</w:t>
      </w:r>
    </w:p>
    <w:p w14:paraId="3BC16AB1" w14:textId="77777777" w:rsidR="006664F9" w:rsidRPr="00C82BD3" w:rsidRDefault="006664F9" w:rsidP="006664F9">
      <w:pPr>
        <w:numPr>
          <w:ilvl w:val="1"/>
          <w:numId w:val="29"/>
        </w:numPr>
        <w:contextualSpacing/>
        <w:rPr>
          <w:rFonts w:cstheme="minorHAnsi"/>
          <w:sz w:val="24"/>
          <w:szCs w:val="24"/>
          <w:lang w:val="en-US"/>
        </w:rPr>
      </w:pPr>
      <w:r w:rsidRPr="00C82BD3">
        <w:rPr>
          <w:rFonts w:cstheme="minorHAnsi"/>
          <w:sz w:val="24"/>
          <w:szCs w:val="24"/>
          <w:lang w:val="en-US"/>
        </w:rPr>
        <w:t>Total Governance Rating Grade</w:t>
      </w:r>
    </w:p>
    <w:p w14:paraId="0626EC7C" w14:textId="77777777" w:rsidR="006664F9" w:rsidRPr="00C82BD3" w:rsidRDefault="006664F9" w:rsidP="006664F9">
      <w:pPr>
        <w:numPr>
          <w:ilvl w:val="1"/>
          <w:numId w:val="29"/>
        </w:numPr>
        <w:contextualSpacing/>
        <w:rPr>
          <w:rFonts w:cstheme="minorHAnsi"/>
          <w:sz w:val="24"/>
          <w:szCs w:val="24"/>
          <w:lang w:val="en-US"/>
        </w:rPr>
      </w:pPr>
      <w:r w:rsidRPr="00C82BD3">
        <w:rPr>
          <w:rFonts w:cstheme="minorHAnsi"/>
          <w:sz w:val="24"/>
          <w:szCs w:val="24"/>
          <w:lang w:val="en-US"/>
        </w:rPr>
        <w:t>ESG Override Grade</w:t>
      </w:r>
    </w:p>
    <w:p w14:paraId="1E4AFEE8" w14:textId="77777777" w:rsidR="006664F9" w:rsidRPr="00C82BD3" w:rsidRDefault="006664F9" w:rsidP="006664F9">
      <w:pPr>
        <w:numPr>
          <w:ilvl w:val="1"/>
          <w:numId w:val="29"/>
        </w:numPr>
        <w:contextualSpacing/>
        <w:rPr>
          <w:rFonts w:cstheme="minorHAnsi"/>
          <w:sz w:val="24"/>
          <w:szCs w:val="24"/>
          <w:lang w:val="en-US"/>
        </w:rPr>
      </w:pPr>
      <w:r w:rsidRPr="00C82BD3">
        <w:rPr>
          <w:rFonts w:cstheme="minorHAnsi"/>
          <w:sz w:val="24"/>
          <w:szCs w:val="24"/>
          <w:lang w:val="en-US"/>
        </w:rPr>
        <w:t>Override Authority</w:t>
      </w:r>
    </w:p>
    <w:p w14:paraId="3E21C40D" w14:textId="77777777" w:rsidR="006664F9" w:rsidRPr="00C82BD3" w:rsidRDefault="006664F9" w:rsidP="006664F9">
      <w:pPr>
        <w:numPr>
          <w:ilvl w:val="1"/>
          <w:numId w:val="29"/>
        </w:numPr>
        <w:contextualSpacing/>
        <w:rPr>
          <w:rFonts w:cstheme="minorHAnsi"/>
          <w:sz w:val="24"/>
          <w:szCs w:val="24"/>
          <w:lang w:val="en-US"/>
        </w:rPr>
      </w:pPr>
      <w:r w:rsidRPr="00C82BD3">
        <w:rPr>
          <w:rFonts w:cstheme="minorHAnsi"/>
          <w:sz w:val="24"/>
          <w:szCs w:val="24"/>
          <w:lang w:val="en-US"/>
        </w:rPr>
        <w:t>Approval Date</w:t>
      </w:r>
      <w:r w:rsidRPr="00C82BD3">
        <w:rPr>
          <w:rFonts w:cstheme="minorHAnsi"/>
          <w:sz w:val="24"/>
          <w:szCs w:val="24"/>
        </w:rPr>
        <w:t xml:space="preserve"> </w:t>
      </w:r>
      <w:r w:rsidRPr="00C82BD3">
        <w:rPr>
          <w:rFonts w:cstheme="minorHAnsi"/>
          <w:sz w:val="24"/>
          <w:szCs w:val="24"/>
          <w:lang w:val="en-US"/>
        </w:rPr>
        <w:t>and time</w:t>
      </w:r>
    </w:p>
    <w:p w14:paraId="306B0249" w14:textId="77777777" w:rsidR="006664F9" w:rsidRPr="00C82BD3" w:rsidRDefault="006664F9" w:rsidP="006664F9">
      <w:pPr>
        <w:numPr>
          <w:ilvl w:val="1"/>
          <w:numId w:val="29"/>
        </w:numPr>
        <w:contextualSpacing/>
        <w:rPr>
          <w:rFonts w:cstheme="minorHAnsi"/>
          <w:sz w:val="24"/>
          <w:szCs w:val="24"/>
          <w:lang w:val="en-US"/>
        </w:rPr>
      </w:pPr>
      <w:r w:rsidRPr="00C82BD3">
        <w:rPr>
          <w:rFonts w:cstheme="minorHAnsi"/>
          <w:sz w:val="24"/>
          <w:szCs w:val="24"/>
          <w:lang w:val="en-US"/>
        </w:rPr>
        <w:t>Next Review Date</w:t>
      </w:r>
    </w:p>
    <w:p w14:paraId="14438303" w14:textId="71AEC439" w:rsidR="006664F9" w:rsidRPr="00C82BD3" w:rsidRDefault="006664F9" w:rsidP="006664F9">
      <w:pPr>
        <w:numPr>
          <w:ilvl w:val="1"/>
          <w:numId w:val="29"/>
        </w:numPr>
        <w:contextualSpacing/>
        <w:rPr>
          <w:rFonts w:cstheme="minorHAnsi"/>
          <w:sz w:val="24"/>
          <w:szCs w:val="24"/>
          <w:lang w:val="en-US"/>
        </w:rPr>
      </w:pPr>
      <w:r w:rsidRPr="00C82BD3">
        <w:rPr>
          <w:rFonts w:cstheme="minorHAnsi"/>
          <w:sz w:val="24"/>
          <w:szCs w:val="24"/>
          <w:lang w:val="en-US"/>
        </w:rPr>
        <w:t>Expiration Date</w:t>
      </w:r>
      <w:ins w:id="117" w:author="Nikas Konstantinos" w:date="2023-10-17T16:24:00Z">
        <w:r w:rsidR="00376CD1">
          <w:rPr>
            <w:rFonts w:cstheme="minorHAnsi"/>
            <w:sz w:val="24"/>
            <w:szCs w:val="24"/>
            <w:lang w:val="en-US"/>
          </w:rPr>
          <w:t xml:space="preserve"> (datetime)</w:t>
        </w:r>
      </w:ins>
    </w:p>
    <w:p w14:paraId="7D05D16B" w14:textId="77777777" w:rsidR="006664F9" w:rsidRPr="00C82BD3" w:rsidRDefault="006664F9" w:rsidP="006664F9">
      <w:pPr>
        <w:numPr>
          <w:ilvl w:val="1"/>
          <w:numId w:val="29"/>
        </w:numPr>
        <w:contextualSpacing/>
        <w:rPr>
          <w:rFonts w:cstheme="minorHAnsi"/>
          <w:sz w:val="24"/>
          <w:szCs w:val="24"/>
          <w:lang w:val="en-US"/>
        </w:rPr>
      </w:pPr>
      <w:r w:rsidRPr="00C82BD3">
        <w:rPr>
          <w:rFonts w:cstheme="minorHAnsi"/>
          <w:sz w:val="24"/>
          <w:szCs w:val="24"/>
          <w:lang w:val="en-US"/>
        </w:rPr>
        <w:t>Credit Committee Date</w:t>
      </w:r>
    </w:p>
    <w:p w14:paraId="633FF313" w14:textId="77777777" w:rsidR="006664F9" w:rsidRPr="00C82BD3" w:rsidRDefault="006664F9" w:rsidP="006664F9">
      <w:pPr>
        <w:numPr>
          <w:ilvl w:val="1"/>
          <w:numId w:val="29"/>
        </w:numPr>
        <w:contextualSpacing/>
        <w:rPr>
          <w:rFonts w:cstheme="minorHAnsi"/>
          <w:sz w:val="24"/>
          <w:szCs w:val="24"/>
          <w:lang w:val="en-US"/>
        </w:rPr>
      </w:pPr>
      <w:r w:rsidRPr="00C82BD3">
        <w:rPr>
          <w:rFonts w:cstheme="minorHAnsi"/>
          <w:sz w:val="24"/>
          <w:szCs w:val="24"/>
          <w:lang w:val="en-US"/>
        </w:rPr>
        <w:t>Rating From</w:t>
      </w:r>
    </w:p>
    <w:p w14:paraId="275D0DD3" w14:textId="77777777" w:rsidR="006664F9" w:rsidRPr="00C82BD3" w:rsidRDefault="006664F9" w:rsidP="006664F9">
      <w:pPr>
        <w:numPr>
          <w:ilvl w:val="1"/>
          <w:numId w:val="29"/>
        </w:numPr>
        <w:contextualSpacing/>
        <w:rPr>
          <w:rFonts w:cstheme="minorHAnsi"/>
          <w:sz w:val="24"/>
          <w:szCs w:val="24"/>
          <w:lang w:val="en-US"/>
        </w:rPr>
      </w:pPr>
      <w:r w:rsidRPr="00C82BD3">
        <w:rPr>
          <w:rFonts w:cstheme="minorHAnsi"/>
          <w:sz w:val="24"/>
          <w:szCs w:val="24"/>
          <w:lang w:val="en-US"/>
        </w:rPr>
        <w:t xml:space="preserve">ESG </w:t>
      </w:r>
      <w:r w:rsidRPr="00C82BD3">
        <w:rPr>
          <w:rFonts w:cstheme="minorHAnsi"/>
          <w:sz w:val="24"/>
          <w:szCs w:val="24"/>
        </w:rPr>
        <w:t>Τ</w:t>
      </w:r>
      <w:proofErr w:type="spellStart"/>
      <w:r w:rsidRPr="00C82BD3">
        <w:rPr>
          <w:rFonts w:cstheme="minorHAnsi"/>
          <w:sz w:val="24"/>
          <w:szCs w:val="24"/>
          <w:lang w:val="en-US"/>
        </w:rPr>
        <w:t>ype</w:t>
      </w:r>
      <w:proofErr w:type="spellEnd"/>
      <w:r w:rsidRPr="00C82BD3">
        <w:rPr>
          <w:rFonts w:cstheme="minorHAnsi"/>
          <w:sz w:val="24"/>
          <w:szCs w:val="24"/>
          <w:lang w:val="en-US"/>
        </w:rPr>
        <w:t xml:space="preserve"> Questionnaire/ </w:t>
      </w:r>
      <w:proofErr w:type="spellStart"/>
      <w:r w:rsidRPr="00C82BD3">
        <w:rPr>
          <w:rFonts w:cstheme="minorHAnsi"/>
          <w:sz w:val="24"/>
          <w:szCs w:val="24"/>
          <w:lang w:val="en-US"/>
        </w:rPr>
        <w:t>Nace</w:t>
      </w:r>
      <w:proofErr w:type="spellEnd"/>
      <w:r w:rsidRPr="00C82BD3">
        <w:rPr>
          <w:rFonts w:cstheme="minorHAnsi"/>
          <w:sz w:val="24"/>
          <w:szCs w:val="24"/>
          <w:lang w:val="en-US"/>
        </w:rPr>
        <w:t xml:space="preserve"> </w:t>
      </w:r>
    </w:p>
    <w:p w14:paraId="37E81D09" w14:textId="77777777" w:rsidR="006664F9" w:rsidRPr="00C82BD3" w:rsidRDefault="006664F9" w:rsidP="006664F9">
      <w:pPr>
        <w:numPr>
          <w:ilvl w:val="1"/>
          <w:numId w:val="29"/>
        </w:numPr>
        <w:contextualSpacing/>
        <w:rPr>
          <w:rFonts w:cstheme="minorHAnsi"/>
          <w:sz w:val="24"/>
          <w:szCs w:val="24"/>
          <w:lang w:val="en-US"/>
        </w:rPr>
      </w:pPr>
      <w:r w:rsidRPr="00C82BD3">
        <w:rPr>
          <w:rFonts w:cstheme="minorHAnsi"/>
          <w:sz w:val="24"/>
          <w:szCs w:val="24"/>
          <w:lang w:val="en-US"/>
        </w:rPr>
        <w:t>User Identifier (AM)</w:t>
      </w:r>
    </w:p>
    <w:p w14:paraId="5EAEC3C0" w14:textId="5965622C" w:rsidR="006664F9" w:rsidRDefault="006664F9" w:rsidP="006664F9">
      <w:pPr>
        <w:numPr>
          <w:ilvl w:val="1"/>
          <w:numId w:val="29"/>
        </w:numPr>
        <w:contextualSpacing/>
        <w:rPr>
          <w:rFonts w:cstheme="minorHAnsi"/>
          <w:sz w:val="24"/>
          <w:szCs w:val="24"/>
          <w:lang w:val="en-US"/>
        </w:rPr>
      </w:pPr>
      <w:r w:rsidRPr="00C82BD3">
        <w:rPr>
          <w:rFonts w:cstheme="minorHAnsi"/>
          <w:sz w:val="24"/>
          <w:szCs w:val="24"/>
          <w:lang w:val="en-US"/>
        </w:rPr>
        <w:t>Approver Identifier (AM)</w:t>
      </w:r>
    </w:p>
    <w:p w14:paraId="21741498" w14:textId="770EEACB" w:rsidR="00940527" w:rsidRDefault="00940527" w:rsidP="00940527">
      <w:pPr>
        <w:contextualSpacing/>
        <w:rPr>
          <w:rFonts w:cstheme="minorHAnsi"/>
          <w:sz w:val="24"/>
          <w:szCs w:val="24"/>
          <w:lang w:val="en-US"/>
        </w:rPr>
      </w:pPr>
    </w:p>
    <w:p w14:paraId="12527718" w14:textId="30CFEEA1" w:rsidR="00940527" w:rsidRPr="004275F6" w:rsidRDefault="004275F6" w:rsidP="00940527">
      <w:pPr>
        <w:contextualSpacing/>
        <w:rPr>
          <w:rFonts w:cstheme="minorHAnsi"/>
          <w:sz w:val="24"/>
          <w:szCs w:val="24"/>
          <w:lang w:val="en-US"/>
        </w:rPr>
      </w:pPr>
      <w:r>
        <w:rPr>
          <w:rFonts w:cstheme="minorHAnsi"/>
          <w:sz w:val="24"/>
          <w:szCs w:val="24"/>
          <w:lang w:val="en-US"/>
        </w:rPr>
        <w:t>An</w:t>
      </w:r>
      <w:r w:rsidR="00940527">
        <w:rPr>
          <w:rFonts w:cstheme="minorHAnsi"/>
          <w:sz w:val="24"/>
          <w:szCs w:val="24"/>
          <w:lang w:val="en-US"/>
        </w:rPr>
        <w:t xml:space="preserve"> assessment</w:t>
      </w:r>
      <w:r>
        <w:rPr>
          <w:rFonts w:cstheme="minorHAnsi"/>
          <w:sz w:val="24"/>
          <w:szCs w:val="24"/>
          <w:lang w:val="en-US"/>
        </w:rPr>
        <w:t xml:space="preserve"> will expire and its status will turn from </w:t>
      </w:r>
      <w:r w:rsidR="00940527">
        <w:rPr>
          <w:rFonts w:cstheme="minorHAnsi"/>
          <w:sz w:val="24"/>
          <w:szCs w:val="24"/>
          <w:lang w:val="en-US"/>
        </w:rPr>
        <w:t>Active</w:t>
      </w:r>
      <w:r>
        <w:rPr>
          <w:rFonts w:cstheme="minorHAnsi"/>
          <w:sz w:val="24"/>
          <w:szCs w:val="24"/>
          <w:lang w:val="en-US"/>
        </w:rPr>
        <w:t xml:space="preserve"> to inactive when</w:t>
      </w:r>
      <w:r w:rsidR="00940527">
        <w:rPr>
          <w:rFonts w:cstheme="minorHAnsi"/>
          <w:sz w:val="24"/>
          <w:szCs w:val="24"/>
          <w:lang w:val="en-US"/>
        </w:rPr>
        <w:t xml:space="preserve"> </w:t>
      </w:r>
      <w:r w:rsidR="0004237B">
        <w:rPr>
          <w:rFonts w:cstheme="minorHAnsi"/>
          <w:sz w:val="24"/>
          <w:szCs w:val="24"/>
          <w:lang w:val="en-US"/>
        </w:rPr>
        <w:t xml:space="preserve">at least </w:t>
      </w:r>
      <w:r w:rsidR="00940527">
        <w:rPr>
          <w:rFonts w:cstheme="minorHAnsi"/>
          <w:sz w:val="24"/>
          <w:szCs w:val="24"/>
          <w:lang w:val="en-US"/>
        </w:rPr>
        <w:t>one of the following happens</w:t>
      </w:r>
      <w:r>
        <w:rPr>
          <w:rFonts w:cstheme="minorHAnsi"/>
          <w:sz w:val="24"/>
          <w:szCs w:val="24"/>
          <w:lang w:val="en-US"/>
        </w:rPr>
        <w:t>:</w:t>
      </w:r>
    </w:p>
    <w:p w14:paraId="58AD0936" w14:textId="1F6A413B" w:rsidR="00940527" w:rsidRDefault="00940527" w:rsidP="00940527">
      <w:pPr>
        <w:pStyle w:val="ListParagraph"/>
        <w:numPr>
          <w:ilvl w:val="0"/>
          <w:numId w:val="32"/>
        </w:numPr>
        <w:rPr>
          <w:rFonts w:cstheme="minorHAnsi"/>
          <w:sz w:val="24"/>
          <w:szCs w:val="24"/>
          <w:lang w:val="en-US"/>
        </w:rPr>
      </w:pPr>
      <w:r>
        <w:rPr>
          <w:rFonts w:cstheme="minorHAnsi"/>
          <w:sz w:val="24"/>
          <w:szCs w:val="24"/>
          <w:lang w:val="en-US"/>
        </w:rPr>
        <w:t xml:space="preserve">A new assessment on the entity is approved </w:t>
      </w:r>
      <w:r w:rsidR="00325B80">
        <w:rPr>
          <w:rFonts w:cstheme="minorHAnsi"/>
          <w:sz w:val="24"/>
          <w:szCs w:val="24"/>
          <w:lang w:val="en-US"/>
        </w:rPr>
        <w:t xml:space="preserve">-&gt; Expiration date will be updated with </w:t>
      </w:r>
      <w:commentRangeStart w:id="118"/>
      <w:commentRangeStart w:id="119"/>
      <w:r w:rsidR="00325B80">
        <w:rPr>
          <w:rFonts w:cstheme="minorHAnsi"/>
          <w:sz w:val="24"/>
          <w:szCs w:val="24"/>
          <w:lang w:val="en-US"/>
        </w:rPr>
        <w:t>current date</w:t>
      </w:r>
      <w:commentRangeEnd w:id="118"/>
      <w:r w:rsidR="00095459">
        <w:rPr>
          <w:rStyle w:val="CommentReference"/>
        </w:rPr>
        <w:commentReference w:id="118"/>
      </w:r>
      <w:commentRangeEnd w:id="119"/>
      <w:r w:rsidR="00495A6D">
        <w:rPr>
          <w:rStyle w:val="CommentReference"/>
        </w:rPr>
        <w:commentReference w:id="119"/>
      </w:r>
    </w:p>
    <w:p w14:paraId="2FBA92A3" w14:textId="645641A4" w:rsidR="006664F9" w:rsidRDefault="00940527" w:rsidP="006664F9">
      <w:pPr>
        <w:pStyle w:val="ListParagraph"/>
        <w:numPr>
          <w:ilvl w:val="0"/>
          <w:numId w:val="32"/>
        </w:numPr>
        <w:rPr>
          <w:rFonts w:cstheme="minorHAnsi"/>
          <w:sz w:val="24"/>
          <w:szCs w:val="24"/>
          <w:lang w:val="en-US"/>
        </w:rPr>
      </w:pPr>
      <w:r>
        <w:rPr>
          <w:rFonts w:cstheme="minorHAnsi"/>
          <w:sz w:val="24"/>
          <w:szCs w:val="24"/>
          <w:lang w:val="en-US"/>
        </w:rPr>
        <w:t xml:space="preserve">The </w:t>
      </w:r>
      <w:commentRangeStart w:id="120"/>
      <w:commentRangeStart w:id="121"/>
      <w:r>
        <w:rPr>
          <w:rFonts w:cstheme="minorHAnsi"/>
          <w:sz w:val="24"/>
          <w:szCs w:val="24"/>
          <w:lang w:val="en-US"/>
        </w:rPr>
        <w:t xml:space="preserve">current date </w:t>
      </w:r>
      <w:commentRangeEnd w:id="120"/>
      <w:r w:rsidR="00095459">
        <w:rPr>
          <w:rStyle w:val="CommentReference"/>
        </w:rPr>
        <w:commentReference w:id="120"/>
      </w:r>
      <w:commentRangeEnd w:id="121"/>
      <w:r w:rsidR="00495A6D">
        <w:rPr>
          <w:rStyle w:val="CommentReference"/>
        </w:rPr>
        <w:commentReference w:id="121"/>
      </w:r>
      <w:r w:rsidR="00325B80">
        <w:rPr>
          <w:rFonts w:cstheme="minorHAnsi"/>
          <w:sz w:val="24"/>
          <w:szCs w:val="24"/>
          <w:lang w:val="en-US"/>
        </w:rPr>
        <w:t>exceeds the next review date</w:t>
      </w:r>
      <w:r w:rsidR="008D5BFF">
        <w:rPr>
          <w:rFonts w:cstheme="minorHAnsi"/>
          <w:sz w:val="24"/>
          <w:szCs w:val="24"/>
          <w:lang w:val="en-US"/>
        </w:rPr>
        <w:t xml:space="preserve"> of the assessment</w:t>
      </w:r>
      <w:r w:rsidR="00325B80">
        <w:rPr>
          <w:rFonts w:cstheme="minorHAnsi"/>
          <w:sz w:val="24"/>
          <w:szCs w:val="24"/>
          <w:lang w:val="en-US"/>
        </w:rPr>
        <w:t xml:space="preserve"> -&gt; Expiration date will be updated with next review date</w:t>
      </w:r>
    </w:p>
    <w:p w14:paraId="5C212192" w14:textId="37FD452E" w:rsidR="002C49A4" w:rsidRPr="002C49A4" w:rsidRDefault="002C49A4" w:rsidP="002C49A4">
      <w:pPr>
        <w:rPr>
          <w:rFonts w:cstheme="minorHAnsi"/>
          <w:b/>
          <w:bCs/>
          <w:sz w:val="24"/>
          <w:szCs w:val="24"/>
          <w:lang w:val="en-US"/>
        </w:rPr>
      </w:pPr>
      <w:r w:rsidRPr="002C49A4">
        <w:rPr>
          <w:rFonts w:cstheme="minorHAnsi"/>
          <w:b/>
          <w:bCs/>
          <w:sz w:val="24"/>
          <w:szCs w:val="24"/>
          <w:lang w:val="en-US"/>
        </w:rPr>
        <w:t>For the second bullet (</w:t>
      </w:r>
      <w:r>
        <w:rPr>
          <w:rFonts w:cstheme="minorHAnsi"/>
          <w:b/>
          <w:bCs/>
          <w:sz w:val="24"/>
          <w:szCs w:val="24"/>
          <w:lang w:val="en-US"/>
        </w:rPr>
        <w:t xml:space="preserve">assessment </w:t>
      </w:r>
      <w:r w:rsidRPr="002C49A4">
        <w:rPr>
          <w:rFonts w:cstheme="minorHAnsi"/>
          <w:b/>
          <w:bCs/>
          <w:sz w:val="24"/>
          <w:szCs w:val="24"/>
          <w:lang w:val="en-US"/>
        </w:rPr>
        <w:t xml:space="preserve">expiration because of time), a new </w:t>
      </w:r>
      <w:proofErr w:type="spellStart"/>
      <w:r w:rsidRPr="002C49A4">
        <w:rPr>
          <w:rFonts w:cstheme="minorHAnsi"/>
          <w:b/>
          <w:bCs/>
          <w:sz w:val="24"/>
          <w:szCs w:val="24"/>
          <w:lang w:val="en-US"/>
        </w:rPr>
        <w:t>opcon</w:t>
      </w:r>
      <w:proofErr w:type="spellEnd"/>
      <w:r w:rsidRPr="002C49A4">
        <w:rPr>
          <w:rFonts w:cstheme="minorHAnsi"/>
          <w:b/>
          <w:bCs/>
          <w:sz w:val="24"/>
          <w:szCs w:val="24"/>
          <w:lang w:val="en-US"/>
        </w:rPr>
        <w:t xml:space="preserve"> job must be integrated by the Bank.</w:t>
      </w:r>
    </w:p>
    <w:p w14:paraId="4E1B4C3F" w14:textId="77777777" w:rsidR="00901865" w:rsidRPr="006664F9" w:rsidRDefault="00901865" w:rsidP="006664F9">
      <w:pPr>
        <w:pStyle w:val="Heading2"/>
        <w:rPr>
          <w:lang w:val="en-US"/>
        </w:rPr>
      </w:pPr>
    </w:p>
    <w:p w14:paraId="658CC611" w14:textId="758CFDDB" w:rsidR="00901865" w:rsidRPr="00901865" w:rsidRDefault="00D07D4F" w:rsidP="00901865">
      <w:pPr>
        <w:pStyle w:val="Heading2"/>
        <w:rPr>
          <w:lang w:val="en-US"/>
        </w:rPr>
      </w:pPr>
      <w:bookmarkStart w:id="122" w:name="_Toc147771125"/>
      <w:r>
        <w:rPr>
          <w:lang w:val="en-US"/>
        </w:rPr>
        <w:t>4</w:t>
      </w:r>
      <w:r w:rsidR="00901865" w:rsidRPr="00901865">
        <w:rPr>
          <w:lang w:val="en-US"/>
        </w:rPr>
        <w:t>.</w:t>
      </w:r>
      <w:commentRangeStart w:id="123"/>
      <w:r>
        <w:rPr>
          <w:lang w:val="en-US"/>
        </w:rPr>
        <w:t>5</w:t>
      </w:r>
      <w:r w:rsidR="00901865" w:rsidRPr="00901865">
        <w:rPr>
          <w:lang w:val="en-US"/>
        </w:rPr>
        <w:t xml:space="preserve"> General Workflow</w:t>
      </w:r>
      <w:bookmarkEnd w:id="122"/>
      <w:commentRangeEnd w:id="123"/>
      <w:r w:rsidR="005A745F">
        <w:rPr>
          <w:rStyle w:val="CommentReference"/>
          <w:rFonts w:asciiTheme="minorHAnsi" w:eastAsiaTheme="minorHAnsi" w:hAnsiTheme="minorHAnsi" w:cstheme="minorBidi"/>
          <w:color w:val="auto"/>
        </w:rPr>
        <w:commentReference w:id="123"/>
      </w:r>
    </w:p>
    <w:p w14:paraId="5C204ED1" w14:textId="77777777" w:rsidR="00901865" w:rsidRPr="00C82BD3" w:rsidRDefault="00901865" w:rsidP="00901865">
      <w:pPr>
        <w:rPr>
          <w:sz w:val="24"/>
          <w:szCs w:val="24"/>
        </w:rPr>
      </w:pPr>
      <w:r w:rsidRPr="00C82BD3">
        <w:rPr>
          <w:noProof/>
          <w:sz w:val="24"/>
          <w:szCs w:val="24"/>
        </w:rPr>
        <mc:AlternateContent>
          <mc:Choice Requires="wps">
            <w:drawing>
              <wp:anchor distT="0" distB="0" distL="114300" distR="114300" simplePos="0" relativeHeight="251671552" behindDoc="0" locked="0" layoutInCell="1" allowOverlap="1" wp14:anchorId="5E7C9851" wp14:editId="6CEC46F2">
                <wp:simplePos x="0" y="0"/>
                <wp:positionH relativeFrom="margin">
                  <wp:align>left</wp:align>
                </wp:positionH>
                <wp:positionV relativeFrom="paragraph">
                  <wp:posOffset>2760980</wp:posOffset>
                </wp:positionV>
                <wp:extent cx="3888756" cy="975360"/>
                <wp:effectExtent l="0" t="0" r="16510" b="15240"/>
                <wp:wrapNone/>
                <wp:docPr id="21" name="Flowchart: Process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88756" cy="9753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E4E9222" w14:textId="77777777" w:rsidR="00901865" w:rsidRDefault="00901865" w:rsidP="00901865">
                            <w:pPr>
                              <w:spacing w:line="240" w:lineRule="auto"/>
                              <w:rPr>
                                <w:sz w:val="18"/>
                                <w:szCs w:val="18"/>
                                <w:lang w:val="en-US"/>
                              </w:rPr>
                            </w:pPr>
                            <w:r>
                              <w:rPr>
                                <w:sz w:val="18"/>
                                <w:szCs w:val="18"/>
                                <w:lang w:val="en-US"/>
                              </w:rPr>
                              <w:t>Spreader or Approver</w:t>
                            </w:r>
                          </w:p>
                          <w:p w14:paraId="3748FC1E" w14:textId="77777777" w:rsidR="00901865" w:rsidRDefault="00901865" w:rsidP="00901865">
                            <w:pPr>
                              <w:pStyle w:val="ListParagraph"/>
                              <w:numPr>
                                <w:ilvl w:val="0"/>
                                <w:numId w:val="28"/>
                              </w:numPr>
                              <w:spacing w:line="240" w:lineRule="auto"/>
                              <w:rPr>
                                <w:sz w:val="18"/>
                                <w:szCs w:val="18"/>
                                <w:lang w:val="en-US"/>
                              </w:rPr>
                            </w:pPr>
                            <w:r>
                              <w:rPr>
                                <w:sz w:val="18"/>
                                <w:szCs w:val="18"/>
                                <w:lang w:val="en-US"/>
                              </w:rPr>
                              <w:t>N</w:t>
                            </w:r>
                            <w:r w:rsidRPr="00EF5CB4">
                              <w:rPr>
                                <w:sz w:val="18"/>
                                <w:szCs w:val="18"/>
                                <w:lang w:val="en-US"/>
                              </w:rPr>
                              <w:t>avigates to history screen</w:t>
                            </w:r>
                          </w:p>
                          <w:p w14:paraId="05FCD59B" w14:textId="28699594" w:rsidR="00901865" w:rsidRPr="00EF5CB4" w:rsidRDefault="00901865" w:rsidP="00901865">
                            <w:pPr>
                              <w:pStyle w:val="ListParagraph"/>
                              <w:numPr>
                                <w:ilvl w:val="0"/>
                                <w:numId w:val="28"/>
                              </w:numPr>
                              <w:spacing w:line="240" w:lineRule="auto"/>
                              <w:rPr>
                                <w:sz w:val="18"/>
                                <w:szCs w:val="18"/>
                                <w:lang w:val="en-US"/>
                              </w:rPr>
                            </w:pPr>
                            <w:r>
                              <w:rPr>
                                <w:sz w:val="18"/>
                                <w:szCs w:val="18"/>
                                <w:lang w:val="en-US"/>
                              </w:rPr>
                              <w:t>Order</w:t>
                            </w:r>
                            <w:r w:rsidR="005A55CD">
                              <w:rPr>
                                <w:sz w:val="18"/>
                                <w:szCs w:val="18"/>
                                <w:lang w:val="en-US"/>
                              </w:rPr>
                              <w:t>s</w:t>
                            </w:r>
                            <w:r>
                              <w:rPr>
                                <w:sz w:val="18"/>
                                <w:szCs w:val="18"/>
                                <w:lang w:val="en-US"/>
                              </w:rPr>
                              <w:t xml:space="preserve"> application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E7C9851" id="Flowchart: Process 21" o:spid="_x0000_s1035" type="#_x0000_t109" style="position:absolute;margin-left:0;margin-top:217.4pt;width:306.2pt;height:76.8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" fillcolor="white [3201]" strokecolor="#70ad47 [3209]" strokeweight="1pt">
                <v:path arrowok="t"/>
                <v:textbox>
                  <w:txbxContent>
                    <w:p w14:paraId="4E4E9222" w14:textId="77777777" w:rsidR="00901865" w:rsidRDefault="00901865" w:rsidP="00901865">
                      <w:pPr>
                        <w:spacing w:line="240" w:lineRule="auto"/>
                        <w:rPr>
                          <w:sz w:val="18"/>
                          <w:szCs w:val="18"/>
                          <w:lang w:val="en-US"/>
                        </w:rPr>
                      </w:pPr>
                      <w:r>
                        <w:rPr>
                          <w:sz w:val="18"/>
                          <w:szCs w:val="18"/>
                          <w:lang w:val="en-US"/>
                        </w:rPr>
                        <w:t>Spreader or Approver</w:t>
                      </w:r>
                    </w:p>
                    <w:p w14:paraId="3748FC1E" w14:textId="77777777" w:rsidR="00901865" w:rsidRDefault="00901865" w:rsidP="00901865">
                      <w:pPr>
                        <w:pStyle w:val="ListParagraph"/>
                        <w:numPr>
                          <w:ilvl w:val="0"/>
                          <w:numId w:val="28"/>
                        </w:numPr>
                        <w:spacing w:line="240" w:lineRule="auto"/>
                        <w:rPr>
                          <w:sz w:val="18"/>
                          <w:szCs w:val="18"/>
                          <w:lang w:val="en-US"/>
                        </w:rPr>
                      </w:pPr>
                      <w:r>
                        <w:rPr>
                          <w:sz w:val="18"/>
                          <w:szCs w:val="18"/>
                          <w:lang w:val="en-US"/>
                        </w:rPr>
                        <w:t>N</w:t>
                      </w:r>
                      <w:r w:rsidRPr="00EF5CB4">
                        <w:rPr>
                          <w:sz w:val="18"/>
                          <w:szCs w:val="18"/>
                          <w:lang w:val="en-US"/>
                        </w:rPr>
                        <w:t>avigates to history screen</w:t>
                      </w:r>
                    </w:p>
                    <w:p w14:paraId="05FCD59B" w14:textId="28699594" w:rsidR="00901865" w:rsidRPr="00EF5CB4" w:rsidRDefault="00901865" w:rsidP="00901865">
                      <w:pPr>
                        <w:pStyle w:val="ListParagraph"/>
                        <w:numPr>
                          <w:ilvl w:val="0"/>
                          <w:numId w:val="28"/>
                        </w:numPr>
                        <w:spacing w:line="240" w:lineRule="auto"/>
                        <w:rPr>
                          <w:sz w:val="18"/>
                          <w:szCs w:val="18"/>
                          <w:lang w:val="en-US"/>
                        </w:rPr>
                      </w:pPr>
                      <w:r>
                        <w:rPr>
                          <w:sz w:val="18"/>
                          <w:szCs w:val="18"/>
                          <w:lang w:val="en-US"/>
                        </w:rPr>
                        <w:t>Order</w:t>
                      </w:r>
                      <w:r w:rsidR="005A55CD">
                        <w:rPr>
                          <w:sz w:val="18"/>
                          <w:szCs w:val="18"/>
                          <w:lang w:val="en-US"/>
                        </w:rPr>
                        <w:t>s</w:t>
                      </w:r>
                      <w:r>
                        <w:rPr>
                          <w:sz w:val="18"/>
                          <w:szCs w:val="18"/>
                          <w:lang w:val="en-US"/>
                        </w:rPr>
                        <w:t xml:space="preserve"> application reports</w:t>
                      </w:r>
                    </w:p>
                  </w:txbxContent>
                </v:textbox>
                <w10:wrap anchorx="margin"/>
              </v:shape>
            </w:pict>
          </mc:Fallback>
        </mc:AlternateContent>
      </w:r>
      <w:commentRangeStart w:id="124"/>
      <w:r w:rsidRPr="00C82BD3">
        <w:rPr>
          <w:noProof/>
          <w:sz w:val="24"/>
          <w:szCs w:val="24"/>
        </w:rPr>
        <mc:AlternateContent>
          <mc:Choice Requires="wpg">
            <w:drawing>
              <wp:inline distT="0" distB="0" distL="0" distR="0" wp14:anchorId="3F6AA4DB" wp14:editId="7943319C">
                <wp:extent cx="3890189" cy="2713726"/>
                <wp:effectExtent l="0" t="0" r="15240" b="67945"/>
                <wp:docPr id="3" name="Group 3"/>
                <wp:cNvGraphicFramePr/>
                <a:graphic xmlns:a="http://schemas.openxmlformats.org/drawingml/2006/main">
                  <a:graphicData uri="http://schemas.microsoft.com/office/word/2010/wordprocessingGroup">
                    <wpg:wgp>
                      <wpg:cNvGrpSpPr/>
                      <wpg:grpSpPr>
                        <a:xfrm>
                          <a:off x="0" y="0"/>
                          <a:ext cx="3890189" cy="2713726"/>
                          <a:chOff x="-12" y="0"/>
                          <a:chExt cx="2337683" cy="1908577"/>
                        </a:xfrm>
                      </wpg:grpSpPr>
                      <wps:wsp>
                        <wps:cNvPr id="4" name="Flowchart: Process 4"/>
                        <wps:cNvSpPr>
                          <a:spLocks/>
                        </wps:cNvSpPr>
                        <wps:spPr>
                          <a:xfrm>
                            <a:off x="-12" y="0"/>
                            <a:ext cx="2337683" cy="648461"/>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F9B5275" w14:textId="77777777" w:rsidR="00901865" w:rsidRDefault="00901865" w:rsidP="00901865">
                              <w:pPr>
                                <w:spacing w:line="240" w:lineRule="auto"/>
                                <w:rPr>
                                  <w:sz w:val="18"/>
                                  <w:szCs w:val="18"/>
                                  <w:lang w:val="en-US"/>
                                </w:rPr>
                              </w:pPr>
                              <w:r>
                                <w:rPr>
                                  <w:sz w:val="18"/>
                                  <w:szCs w:val="18"/>
                                  <w:lang w:val="en-US"/>
                                </w:rPr>
                                <w:t>Spreader or Approver</w:t>
                              </w:r>
                            </w:p>
                            <w:p w14:paraId="14B7205B" w14:textId="77777777" w:rsidR="00901865" w:rsidRDefault="00901865" w:rsidP="00901865">
                              <w:pPr>
                                <w:pStyle w:val="ListParagraph"/>
                                <w:numPr>
                                  <w:ilvl w:val="0"/>
                                  <w:numId w:val="28"/>
                                </w:numPr>
                                <w:spacing w:line="240" w:lineRule="auto"/>
                                <w:rPr>
                                  <w:sz w:val="18"/>
                                  <w:szCs w:val="18"/>
                                  <w:lang w:val="en-US"/>
                                </w:rPr>
                              </w:pPr>
                              <w:r w:rsidRPr="00EF5CB4">
                                <w:rPr>
                                  <w:sz w:val="18"/>
                                  <w:szCs w:val="18"/>
                                  <w:lang w:val="en-US"/>
                                </w:rPr>
                                <w:t>requests Information via the external Web Application</w:t>
                              </w:r>
                            </w:p>
                            <w:p w14:paraId="50611255" w14:textId="7EE6079A" w:rsidR="00901865" w:rsidRPr="00EF5CB4" w:rsidRDefault="00901865" w:rsidP="00901865">
                              <w:pPr>
                                <w:pStyle w:val="ListParagraph"/>
                                <w:numPr>
                                  <w:ilvl w:val="0"/>
                                  <w:numId w:val="28"/>
                                </w:numPr>
                                <w:spacing w:line="240" w:lineRule="auto"/>
                                <w:rPr>
                                  <w:sz w:val="18"/>
                                  <w:szCs w:val="18"/>
                                  <w:lang w:val="en-US"/>
                                </w:rPr>
                              </w:pPr>
                              <w:r w:rsidRPr="00EF5CB4">
                                <w:rPr>
                                  <w:sz w:val="18"/>
                                  <w:szCs w:val="18"/>
                                  <w:lang w:val="en-US"/>
                                </w:rPr>
                                <w:t xml:space="preserve">navigates </w:t>
                              </w:r>
                              <w:r w:rsidR="007D5CD7">
                                <w:rPr>
                                  <w:sz w:val="18"/>
                                  <w:szCs w:val="18"/>
                                  <w:lang w:val="en-US"/>
                                </w:rPr>
                                <w:t>the</w:t>
                              </w:r>
                              <w:r w:rsidRPr="00EF5CB4">
                                <w:rPr>
                                  <w:sz w:val="18"/>
                                  <w:szCs w:val="18"/>
                                  <w:lang w:val="en-US"/>
                                </w:rPr>
                                <w:t xml:space="preserve"> results screen and views the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Process 5"/>
                        <wps:cNvSpPr>
                          <a:spLocks/>
                        </wps:cNvSpPr>
                        <wps:spPr>
                          <a:xfrm>
                            <a:off x="-5" y="936620"/>
                            <a:ext cx="2337186" cy="65505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7092776" w14:textId="77777777" w:rsidR="00901865" w:rsidRPr="00AD3F8A" w:rsidRDefault="00901865" w:rsidP="00901865">
                              <w:pPr>
                                <w:spacing w:after="0"/>
                                <w:jc w:val="center"/>
                                <w:rPr>
                                  <w:i/>
                                  <w:sz w:val="18"/>
                                  <w:szCs w:val="18"/>
                                </w:rPr>
                              </w:pPr>
                            </w:p>
                            <w:p w14:paraId="753BB8E0" w14:textId="5B6B5018" w:rsidR="00901865" w:rsidRDefault="00901865" w:rsidP="00901865">
                              <w:pPr>
                                <w:spacing w:line="240" w:lineRule="auto"/>
                                <w:rPr>
                                  <w:sz w:val="18"/>
                                  <w:szCs w:val="18"/>
                                  <w:lang w:val="en-US"/>
                                </w:rPr>
                              </w:pPr>
                              <w:del w:id="125" w:author="Nikas Konstantinos" w:date="2023-10-18T14:50:00Z">
                                <w:r w:rsidDel="00515F53">
                                  <w:rPr>
                                    <w:sz w:val="18"/>
                                    <w:szCs w:val="18"/>
                                    <w:lang w:val="en-US"/>
                                  </w:rPr>
                                  <w:delText>Spreader</w:delText>
                                </w:r>
                              </w:del>
                              <w:ins w:id="126" w:author="Nikas Konstantinos" w:date="2023-10-18T14:50:00Z">
                                <w:r w:rsidR="00515F53">
                                  <w:rPr>
                                    <w:sz w:val="18"/>
                                    <w:szCs w:val="18"/>
                                    <w:lang w:val="en-US"/>
                                  </w:rPr>
                                  <w:t>Approver</w:t>
                                </w:r>
                              </w:ins>
                            </w:p>
                            <w:p w14:paraId="0F304F81" w14:textId="116BE2B7" w:rsidR="00901865" w:rsidRDefault="004B0D93" w:rsidP="00901865">
                              <w:pPr>
                                <w:pStyle w:val="ListParagraph"/>
                                <w:numPr>
                                  <w:ilvl w:val="0"/>
                                  <w:numId w:val="28"/>
                                </w:numPr>
                                <w:spacing w:line="240" w:lineRule="auto"/>
                                <w:rPr>
                                  <w:sz w:val="18"/>
                                  <w:szCs w:val="18"/>
                                  <w:lang w:val="en-US"/>
                                </w:rPr>
                              </w:pPr>
                              <w:r>
                                <w:rPr>
                                  <w:sz w:val="18"/>
                                  <w:szCs w:val="18"/>
                                  <w:lang w:val="en-US"/>
                                </w:rPr>
                                <w:t>Accesses the</w:t>
                              </w:r>
                              <w:r w:rsidR="00901865">
                                <w:rPr>
                                  <w:sz w:val="18"/>
                                  <w:szCs w:val="18"/>
                                  <w:lang w:val="en-US"/>
                                </w:rPr>
                                <w:t xml:space="preserve"> approval </w:t>
                              </w:r>
                              <w:r w:rsidR="00EE3B75">
                                <w:rPr>
                                  <w:sz w:val="18"/>
                                  <w:szCs w:val="18"/>
                                  <w:lang w:val="en-US"/>
                                </w:rPr>
                                <w:t>section</w:t>
                              </w:r>
                            </w:p>
                            <w:p w14:paraId="4B66D184" w14:textId="4B80D49E" w:rsidR="00901865" w:rsidRPr="00EF5CB4" w:rsidRDefault="00901865" w:rsidP="00901865">
                              <w:pPr>
                                <w:pStyle w:val="ListParagraph"/>
                                <w:numPr>
                                  <w:ilvl w:val="0"/>
                                  <w:numId w:val="28"/>
                                </w:numPr>
                                <w:spacing w:line="240" w:lineRule="auto"/>
                                <w:rPr>
                                  <w:sz w:val="18"/>
                                  <w:szCs w:val="18"/>
                                  <w:lang w:val="en-US"/>
                                </w:rPr>
                              </w:pPr>
                              <w:r>
                                <w:rPr>
                                  <w:sz w:val="18"/>
                                  <w:szCs w:val="18"/>
                                  <w:lang w:val="en-US"/>
                                </w:rPr>
                                <w:t>Override</w:t>
                              </w:r>
                              <w:r w:rsidR="005A55CD">
                                <w:rPr>
                                  <w:sz w:val="18"/>
                                  <w:szCs w:val="18"/>
                                  <w:lang w:val="en-US"/>
                                </w:rPr>
                                <w:t>s</w:t>
                              </w:r>
                              <w:r>
                                <w:rPr>
                                  <w:sz w:val="18"/>
                                  <w:szCs w:val="18"/>
                                  <w:lang w:val="en-US"/>
                                </w:rPr>
                                <w:t xml:space="preserve"> / approve</w:t>
                              </w:r>
                              <w:r w:rsidR="005A55CD">
                                <w:rPr>
                                  <w:sz w:val="18"/>
                                  <w:szCs w:val="18"/>
                                  <w:lang w:val="en-US"/>
                                </w:rPr>
                                <w:t>s</w:t>
                              </w:r>
                              <w:r>
                                <w:rPr>
                                  <w:sz w:val="18"/>
                                  <w:szCs w:val="18"/>
                                  <w:lang w:val="en-US"/>
                                </w:rPr>
                                <w:t xml:space="preserve"> the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1115887" y="1615207"/>
                            <a:ext cx="0" cy="293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1127794" y="648461"/>
                            <a:ext cx="0" cy="2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F6AA4DB" id="Group 3" o:spid="_x0000_s1036" style="width:306.3pt;height:213.7pt;mso-position-horizontal-relative:char;mso-position-vertical-relative:line" coordorigin="" coordsize="23376,19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">
                <v:shape id="Flowchart: Process 4" o:spid="_x0000_s1037" type="#_x0000_t109" style="position:absolute;width:23376;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" fillcolor="white [3201]" strokecolor="#70ad47 [3209]" strokeweight="1pt">
                  <v:path arrowok="t"/>
                  <v:textbox>
                    <w:txbxContent>
                      <w:p w14:paraId="4F9B5275" w14:textId="77777777" w:rsidR="00901865" w:rsidRDefault="00901865" w:rsidP="00901865">
                        <w:pPr>
                          <w:spacing w:line="240" w:lineRule="auto"/>
                          <w:rPr>
                            <w:sz w:val="18"/>
                            <w:szCs w:val="18"/>
                            <w:lang w:val="en-US"/>
                          </w:rPr>
                        </w:pPr>
                        <w:r>
                          <w:rPr>
                            <w:sz w:val="18"/>
                            <w:szCs w:val="18"/>
                            <w:lang w:val="en-US"/>
                          </w:rPr>
                          <w:t>Spreader or Approver</w:t>
                        </w:r>
                      </w:p>
                      <w:p w14:paraId="14B7205B" w14:textId="77777777" w:rsidR="00901865" w:rsidRDefault="00901865" w:rsidP="00901865">
                        <w:pPr>
                          <w:pStyle w:val="ListParagraph"/>
                          <w:numPr>
                            <w:ilvl w:val="0"/>
                            <w:numId w:val="28"/>
                          </w:numPr>
                          <w:spacing w:line="240" w:lineRule="auto"/>
                          <w:rPr>
                            <w:sz w:val="18"/>
                            <w:szCs w:val="18"/>
                            <w:lang w:val="en-US"/>
                          </w:rPr>
                        </w:pPr>
                        <w:r w:rsidRPr="00EF5CB4">
                          <w:rPr>
                            <w:sz w:val="18"/>
                            <w:szCs w:val="18"/>
                            <w:lang w:val="en-US"/>
                          </w:rPr>
                          <w:t>requests Information via the external Web Application</w:t>
                        </w:r>
                      </w:p>
                      <w:p w14:paraId="50611255" w14:textId="7EE6079A" w:rsidR="00901865" w:rsidRPr="00EF5CB4" w:rsidRDefault="00901865" w:rsidP="00901865">
                        <w:pPr>
                          <w:pStyle w:val="ListParagraph"/>
                          <w:numPr>
                            <w:ilvl w:val="0"/>
                            <w:numId w:val="28"/>
                          </w:numPr>
                          <w:spacing w:line="240" w:lineRule="auto"/>
                          <w:rPr>
                            <w:sz w:val="18"/>
                            <w:szCs w:val="18"/>
                            <w:lang w:val="en-US"/>
                          </w:rPr>
                        </w:pPr>
                        <w:r w:rsidRPr="00EF5CB4">
                          <w:rPr>
                            <w:sz w:val="18"/>
                            <w:szCs w:val="18"/>
                            <w:lang w:val="en-US"/>
                          </w:rPr>
                          <w:t xml:space="preserve">navigates </w:t>
                        </w:r>
                        <w:r w:rsidR="007D5CD7">
                          <w:rPr>
                            <w:sz w:val="18"/>
                            <w:szCs w:val="18"/>
                            <w:lang w:val="en-US"/>
                          </w:rPr>
                          <w:t>the</w:t>
                        </w:r>
                        <w:r w:rsidRPr="00EF5CB4">
                          <w:rPr>
                            <w:sz w:val="18"/>
                            <w:szCs w:val="18"/>
                            <w:lang w:val="en-US"/>
                          </w:rPr>
                          <w:t xml:space="preserve"> results screen and views the results</w:t>
                        </w:r>
                      </w:p>
                    </w:txbxContent>
                  </v:textbox>
                </v:shape>
                <v:shape id="Flowchart: Process 5" o:spid="_x0000_s1038" type="#_x0000_t109" style="position:absolute;top:9366;width:23371;height:6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" fillcolor="white [3201]" strokecolor="#70ad47 [3209]" strokeweight="1pt">
                  <v:path arrowok="t"/>
                  <v:textbox>
                    <w:txbxContent>
                      <w:p w14:paraId="37092776" w14:textId="77777777" w:rsidR="00901865" w:rsidRPr="00AD3F8A" w:rsidRDefault="00901865" w:rsidP="00901865">
                        <w:pPr>
                          <w:spacing w:after="0"/>
                          <w:jc w:val="center"/>
                          <w:rPr>
                            <w:i/>
                            <w:sz w:val="18"/>
                            <w:szCs w:val="18"/>
                          </w:rPr>
                        </w:pPr>
                      </w:p>
                      <w:p w14:paraId="753BB8E0" w14:textId="5B6B5018" w:rsidR="00901865" w:rsidRDefault="00901865" w:rsidP="00901865">
                        <w:pPr>
                          <w:spacing w:line="240" w:lineRule="auto"/>
                          <w:rPr>
                            <w:sz w:val="18"/>
                            <w:szCs w:val="18"/>
                            <w:lang w:val="en-US"/>
                          </w:rPr>
                        </w:pPr>
                        <w:del w:id="127" w:author="Nikas Konstantinos" w:date="2023-10-18T14:50:00Z">
                          <w:r w:rsidDel="00515F53">
                            <w:rPr>
                              <w:sz w:val="18"/>
                              <w:szCs w:val="18"/>
                              <w:lang w:val="en-US"/>
                            </w:rPr>
                            <w:delText>Spreader</w:delText>
                          </w:r>
                        </w:del>
                        <w:ins w:id="128" w:author="Nikas Konstantinos" w:date="2023-10-18T14:50:00Z">
                          <w:r w:rsidR="00515F53">
                            <w:rPr>
                              <w:sz w:val="18"/>
                              <w:szCs w:val="18"/>
                              <w:lang w:val="en-US"/>
                            </w:rPr>
                            <w:t>Approver</w:t>
                          </w:r>
                        </w:ins>
                      </w:p>
                      <w:p w14:paraId="0F304F81" w14:textId="116BE2B7" w:rsidR="00901865" w:rsidRDefault="004B0D93" w:rsidP="00901865">
                        <w:pPr>
                          <w:pStyle w:val="ListParagraph"/>
                          <w:numPr>
                            <w:ilvl w:val="0"/>
                            <w:numId w:val="28"/>
                          </w:numPr>
                          <w:spacing w:line="240" w:lineRule="auto"/>
                          <w:rPr>
                            <w:sz w:val="18"/>
                            <w:szCs w:val="18"/>
                            <w:lang w:val="en-US"/>
                          </w:rPr>
                        </w:pPr>
                        <w:r>
                          <w:rPr>
                            <w:sz w:val="18"/>
                            <w:szCs w:val="18"/>
                            <w:lang w:val="en-US"/>
                          </w:rPr>
                          <w:t>Accesses the</w:t>
                        </w:r>
                        <w:r w:rsidR="00901865">
                          <w:rPr>
                            <w:sz w:val="18"/>
                            <w:szCs w:val="18"/>
                            <w:lang w:val="en-US"/>
                          </w:rPr>
                          <w:t xml:space="preserve"> approval </w:t>
                        </w:r>
                        <w:r w:rsidR="00EE3B75">
                          <w:rPr>
                            <w:sz w:val="18"/>
                            <w:szCs w:val="18"/>
                            <w:lang w:val="en-US"/>
                          </w:rPr>
                          <w:t>section</w:t>
                        </w:r>
                      </w:p>
                      <w:p w14:paraId="4B66D184" w14:textId="4B80D49E" w:rsidR="00901865" w:rsidRPr="00EF5CB4" w:rsidRDefault="00901865" w:rsidP="00901865">
                        <w:pPr>
                          <w:pStyle w:val="ListParagraph"/>
                          <w:numPr>
                            <w:ilvl w:val="0"/>
                            <w:numId w:val="28"/>
                          </w:numPr>
                          <w:spacing w:line="240" w:lineRule="auto"/>
                          <w:rPr>
                            <w:sz w:val="18"/>
                            <w:szCs w:val="18"/>
                            <w:lang w:val="en-US"/>
                          </w:rPr>
                        </w:pPr>
                        <w:r>
                          <w:rPr>
                            <w:sz w:val="18"/>
                            <w:szCs w:val="18"/>
                            <w:lang w:val="en-US"/>
                          </w:rPr>
                          <w:t>Override</w:t>
                        </w:r>
                        <w:r w:rsidR="005A55CD">
                          <w:rPr>
                            <w:sz w:val="18"/>
                            <w:szCs w:val="18"/>
                            <w:lang w:val="en-US"/>
                          </w:rPr>
                          <w:t>s</w:t>
                        </w:r>
                        <w:r>
                          <w:rPr>
                            <w:sz w:val="18"/>
                            <w:szCs w:val="18"/>
                            <w:lang w:val="en-US"/>
                          </w:rPr>
                          <w:t xml:space="preserve"> / approve</w:t>
                        </w:r>
                        <w:r w:rsidR="005A55CD">
                          <w:rPr>
                            <w:sz w:val="18"/>
                            <w:szCs w:val="18"/>
                            <w:lang w:val="en-US"/>
                          </w:rPr>
                          <w:t>s</w:t>
                        </w:r>
                        <w:r>
                          <w:rPr>
                            <w:sz w:val="18"/>
                            <w:szCs w:val="18"/>
                            <w:lang w:val="en-US"/>
                          </w:rPr>
                          <w:t xml:space="preserve"> the assessment</w:t>
                        </w:r>
                      </w:p>
                    </w:txbxContent>
                  </v:textbox>
                </v:shape>
                <v:shape id="Straight Arrow Connector 8" o:spid="_x0000_s1039" type="#_x0000_t32" style="position:absolute;left:11158;top:16152;width:0;height:2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 id="Straight Arrow Connector 9" o:spid="_x0000_s1040" type="#_x0000_t32" style="position:absolute;left:11277;top:6484;width:0;height:2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5b9bd5 [3204]" strokeweight=".5pt">
                  <v:stroke endarrow="block" joinstyle="miter"/>
                </v:shape>
                <w10:anchorlock/>
              </v:group>
            </w:pict>
          </mc:Fallback>
        </mc:AlternateContent>
      </w:r>
      <w:commentRangeEnd w:id="124"/>
      <w:r w:rsidR="00095459">
        <w:rPr>
          <w:rStyle w:val="CommentReference"/>
        </w:rPr>
        <w:commentReference w:id="124"/>
      </w:r>
    </w:p>
    <w:p w14:paraId="6A9AC398" w14:textId="77777777" w:rsidR="00901865" w:rsidRPr="00A417DC" w:rsidRDefault="00901865" w:rsidP="00FC2780">
      <w:pPr>
        <w:rPr>
          <w:sz w:val="24"/>
          <w:szCs w:val="24"/>
          <w:lang w:val="en-US"/>
        </w:rPr>
      </w:pPr>
    </w:p>
    <w:p w14:paraId="42743883" w14:textId="7FA8CBDC" w:rsidR="00B372E6" w:rsidRDefault="00B372E6" w:rsidP="00FC2780">
      <w:pPr>
        <w:rPr>
          <w:sz w:val="24"/>
          <w:szCs w:val="24"/>
          <w:lang w:val="en-US"/>
        </w:rPr>
      </w:pPr>
    </w:p>
    <w:p w14:paraId="09A1A1B3" w14:textId="54F3E252" w:rsidR="00B372E6" w:rsidRPr="00A417DC" w:rsidRDefault="00B372E6" w:rsidP="00FC2780">
      <w:pPr>
        <w:rPr>
          <w:sz w:val="24"/>
          <w:szCs w:val="24"/>
          <w:lang w:val="en-US"/>
        </w:rPr>
      </w:pPr>
      <w:r>
        <w:rPr>
          <w:sz w:val="24"/>
          <w:szCs w:val="24"/>
          <w:lang w:val="en-US"/>
        </w:rPr>
        <w:t>7.3 Batch Expirations</w:t>
      </w:r>
    </w:p>
    <w:p w14:paraId="2272AC4B" w14:textId="77777777" w:rsidR="003B0F57" w:rsidRPr="00C82BD3" w:rsidRDefault="003B0F57" w:rsidP="00FC2780">
      <w:pPr>
        <w:rPr>
          <w:sz w:val="24"/>
          <w:szCs w:val="24"/>
          <w:lang w:val="en-US"/>
        </w:rPr>
      </w:pPr>
    </w:p>
    <w:p w14:paraId="338698F9" w14:textId="259C1B4B" w:rsidR="00FC2780" w:rsidRDefault="00FC2780" w:rsidP="00FC2780">
      <w:pPr>
        <w:pStyle w:val="ListParagraph"/>
        <w:ind w:left="744"/>
        <w:rPr>
          <w:lang w:val="en-US"/>
        </w:rPr>
      </w:pPr>
    </w:p>
    <w:p w14:paraId="70CFD633" w14:textId="6D8A19FF" w:rsidR="007F624F" w:rsidRDefault="00B30BDE" w:rsidP="007F624F">
      <w:pPr>
        <w:pStyle w:val="Heading2"/>
        <w:rPr>
          <w:lang w:val="en-US"/>
        </w:rPr>
      </w:pPr>
      <w:bookmarkStart w:id="129" w:name="_Toc147771126"/>
      <w:r>
        <w:rPr>
          <w:lang w:val="en-US"/>
        </w:rPr>
        <w:t>4</w:t>
      </w:r>
      <w:r w:rsidR="007F624F">
        <w:rPr>
          <w:lang w:val="en-US"/>
        </w:rPr>
        <w:t>.</w:t>
      </w:r>
      <w:r w:rsidR="00D07D4F">
        <w:rPr>
          <w:lang w:val="en-US"/>
        </w:rPr>
        <w:t>6</w:t>
      </w:r>
      <w:r w:rsidR="007F624F">
        <w:rPr>
          <w:lang w:val="en-US"/>
        </w:rPr>
        <w:t xml:space="preserve"> </w:t>
      </w:r>
      <w:commentRangeStart w:id="130"/>
      <w:r w:rsidR="007F624F">
        <w:rPr>
          <w:lang w:val="en-US"/>
        </w:rPr>
        <w:t>Application Reports</w:t>
      </w:r>
      <w:bookmarkEnd w:id="129"/>
      <w:commentRangeEnd w:id="130"/>
      <w:r w:rsidR="00990442">
        <w:rPr>
          <w:rStyle w:val="CommentReference"/>
          <w:rFonts w:asciiTheme="minorHAnsi" w:eastAsiaTheme="minorHAnsi" w:hAnsiTheme="minorHAnsi" w:cstheme="minorBidi"/>
          <w:color w:val="auto"/>
        </w:rPr>
        <w:commentReference w:id="130"/>
      </w:r>
    </w:p>
    <w:p w14:paraId="0D246292" w14:textId="4AB23D52" w:rsidR="007F624F" w:rsidRPr="00C82BD3" w:rsidRDefault="007F624F" w:rsidP="007F624F">
      <w:pPr>
        <w:rPr>
          <w:sz w:val="24"/>
          <w:szCs w:val="24"/>
          <w:lang w:val="en-US"/>
        </w:rPr>
      </w:pPr>
      <w:r w:rsidRPr="00C82BD3">
        <w:rPr>
          <w:sz w:val="24"/>
          <w:szCs w:val="24"/>
          <w:lang w:val="en-US"/>
        </w:rPr>
        <w:t xml:space="preserve">Two application reports will be </w:t>
      </w:r>
      <w:r w:rsidR="00F20497">
        <w:rPr>
          <w:sz w:val="24"/>
          <w:szCs w:val="24"/>
          <w:lang w:val="en-US"/>
        </w:rPr>
        <w:t>designed</w:t>
      </w:r>
      <w:r w:rsidRPr="00C82BD3">
        <w:rPr>
          <w:sz w:val="24"/>
          <w:szCs w:val="24"/>
          <w:lang w:val="en-US"/>
        </w:rPr>
        <w:t xml:space="preserve">. One for all assessments and one for approved assessments. Both reports will take a threshold as parameter (from – to date). The threshold will refer to assessment creation dates. The application reports will be designed as </w:t>
      </w:r>
      <w:proofErr w:type="spellStart"/>
      <w:r w:rsidRPr="00C82BD3">
        <w:rPr>
          <w:sz w:val="24"/>
          <w:szCs w:val="24"/>
          <w:lang w:val="en-US"/>
        </w:rPr>
        <w:t>devxpress</w:t>
      </w:r>
      <w:proofErr w:type="spellEnd"/>
      <w:r w:rsidRPr="00C82BD3">
        <w:rPr>
          <w:sz w:val="24"/>
          <w:szCs w:val="24"/>
          <w:lang w:val="en-US"/>
        </w:rPr>
        <w:t xml:space="preserve"> reports in Reporting Module and </w:t>
      </w:r>
      <w:r w:rsidR="005B510F">
        <w:rPr>
          <w:sz w:val="24"/>
          <w:szCs w:val="24"/>
          <w:lang w:val="en-US"/>
        </w:rPr>
        <w:t>both</w:t>
      </w:r>
      <w:r w:rsidRPr="00C82BD3">
        <w:rPr>
          <w:sz w:val="24"/>
          <w:szCs w:val="24"/>
          <w:lang w:val="en-US"/>
        </w:rPr>
        <w:t xml:space="preserve"> will be accessed only by </w:t>
      </w:r>
      <w:r w:rsidR="004B64E8">
        <w:rPr>
          <w:sz w:val="24"/>
          <w:szCs w:val="24"/>
          <w:lang w:val="en-US"/>
        </w:rPr>
        <w:t>authorized users</w:t>
      </w:r>
      <w:r w:rsidRPr="00C82BD3">
        <w:rPr>
          <w:sz w:val="24"/>
          <w:szCs w:val="24"/>
          <w:lang w:val="en-US"/>
        </w:rPr>
        <w:t xml:space="preserve">. </w:t>
      </w:r>
    </w:p>
    <w:p w14:paraId="47E62A9E" w14:textId="77777777" w:rsidR="007F624F" w:rsidRPr="0077723F" w:rsidRDefault="007F624F" w:rsidP="007F624F">
      <w:pPr>
        <w:pStyle w:val="ListParagraph"/>
        <w:numPr>
          <w:ilvl w:val="0"/>
          <w:numId w:val="31"/>
        </w:numPr>
        <w:rPr>
          <w:sz w:val="20"/>
          <w:szCs w:val="20"/>
          <w:lang w:val="en-US"/>
        </w:rPr>
      </w:pPr>
      <w:r w:rsidRPr="0077723F">
        <w:rPr>
          <w:rFonts w:cstheme="minorHAnsi"/>
          <w:sz w:val="20"/>
          <w:szCs w:val="20"/>
          <w:lang w:val="en-US"/>
        </w:rPr>
        <w:t>Alpha Bank – ESG Report (all assessments, accessed by )</w:t>
      </w:r>
    </w:p>
    <w:p w14:paraId="63FDD659"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Customer Name</w:t>
      </w:r>
    </w:p>
    <w:p w14:paraId="1C150434"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Entity ID</w:t>
      </w:r>
    </w:p>
    <w:p w14:paraId="6D4EF9A2"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Tax ID</w:t>
      </w:r>
    </w:p>
    <w:p w14:paraId="09CBA548"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CDI Code</w:t>
      </w:r>
    </w:p>
    <w:p w14:paraId="64905E25"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Business Portfolio</w:t>
      </w:r>
    </w:p>
    <w:p w14:paraId="1178AAFA"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NACE code</w:t>
      </w:r>
    </w:p>
    <w:p w14:paraId="5D44041F"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Total Environmental Rating Grade</w:t>
      </w:r>
    </w:p>
    <w:p w14:paraId="155F0829"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Total Social Rating Grade</w:t>
      </w:r>
    </w:p>
    <w:p w14:paraId="79C8B9C6"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Total Governance Rating Grade</w:t>
      </w:r>
    </w:p>
    <w:p w14:paraId="248BD991"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Total ESG Rating Grade</w:t>
      </w:r>
    </w:p>
    <w:p w14:paraId="2426543D"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Total ESG Zone-Outcome</w:t>
      </w:r>
    </w:p>
    <w:p w14:paraId="6D7A635A"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lastRenderedPageBreak/>
        <w:t>ESG Override Grade</w:t>
      </w:r>
    </w:p>
    <w:p w14:paraId="0B426092"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Override Reason</w:t>
      </w:r>
    </w:p>
    <w:p w14:paraId="0C7F71AC"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Rating from</w:t>
      </w:r>
    </w:p>
    <w:p w14:paraId="1038828B" w14:textId="77777777" w:rsidR="007F624F" w:rsidRPr="008578CD" w:rsidRDefault="007F624F" w:rsidP="007F624F">
      <w:pPr>
        <w:pStyle w:val="ListParagraph"/>
        <w:numPr>
          <w:ilvl w:val="0"/>
          <w:numId w:val="30"/>
        </w:numPr>
        <w:rPr>
          <w:rFonts w:cstheme="minorHAnsi"/>
          <w:sz w:val="20"/>
          <w:szCs w:val="20"/>
          <w:lang w:val="en-US"/>
        </w:rPr>
      </w:pPr>
      <w:r w:rsidRPr="008578CD">
        <w:rPr>
          <w:rFonts w:cstheme="minorHAnsi"/>
          <w:sz w:val="20"/>
          <w:szCs w:val="20"/>
          <w:lang w:val="en-US"/>
        </w:rPr>
        <w:t>ESG type questionnaire</w:t>
      </w:r>
    </w:p>
    <w:p w14:paraId="62F4C4AB" w14:textId="0D6CB9C0" w:rsidR="007F624F" w:rsidRPr="00DD243A" w:rsidRDefault="007F624F" w:rsidP="007F624F">
      <w:pPr>
        <w:pStyle w:val="ListParagraph"/>
        <w:numPr>
          <w:ilvl w:val="0"/>
          <w:numId w:val="30"/>
        </w:numPr>
        <w:rPr>
          <w:rFonts w:cstheme="minorHAnsi"/>
          <w:sz w:val="20"/>
          <w:szCs w:val="20"/>
          <w:highlight w:val="yellow"/>
          <w:lang w:val="en-US"/>
        </w:rPr>
      </w:pPr>
      <w:commentRangeStart w:id="131"/>
      <w:del w:id="132" w:author="Nikas Konstantinos" w:date="2023-10-18T14:50:00Z">
        <w:r w:rsidRPr="00DD243A" w:rsidDel="00C75D44">
          <w:rPr>
            <w:rFonts w:cstheme="minorHAnsi"/>
            <w:sz w:val="20"/>
            <w:szCs w:val="20"/>
            <w:highlight w:val="yellow"/>
            <w:lang w:val="en-US"/>
          </w:rPr>
          <w:delText xml:space="preserve">Scenario creation </w:delText>
        </w:r>
      </w:del>
      <w:ins w:id="133" w:author="Nikas Konstantinos" w:date="2023-10-18T14:50:00Z">
        <w:r w:rsidR="00C75D44">
          <w:rPr>
            <w:rFonts w:cstheme="minorHAnsi"/>
            <w:sz w:val="20"/>
            <w:szCs w:val="20"/>
            <w:highlight w:val="yellow"/>
            <w:lang w:val="en-US"/>
          </w:rPr>
          <w:t>Asse</w:t>
        </w:r>
      </w:ins>
      <w:ins w:id="134" w:author="Nikas Konstantinos" w:date="2023-10-18T14:51:00Z">
        <w:r w:rsidR="00C75D44">
          <w:rPr>
            <w:rFonts w:cstheme="minorHAnsi"/>
            <w:sz w:val="20"/>
            <w:szCs w:val="20"/>
            <w:highlight w:val="yellow"/>
            <w:lang w:val="en-US"/>
          </w:rPr>
          <w:t xml:space="preserve">ssment </w:t>
        </w:r>
      </w:ins>
      <w:r w:rsidRPr="00DD243A">
        <w:rPr>
          <w:rFonts w:cstheme="minorHAnsi"/>
          <w:sz w:val="20"/>
          <w:szCs w:val="20"/>
          <w:highlight w:val="yellow"/>
          <w:lang w:val="en-US"/>
        </w:rPr>
        <w:t>date</w:t>
      </w:r>
      <w:commentRangeEnd w:id="131"/>
      <w:r w:rsidR="00095459">
        <w:rPr>
          <w:rStyle w:val="CommentReference"/>
        </w:rPr>
        <w:commentReference w:id="131"/>
      </w:r>
    </w:p>
    <w:p w14:paraId="6329BA79"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Approved date</w:t>
      </w:r>
    </w:p>
    <w:p w14:paraId="52E39271" w14:textId="77777777" w:rsidR="007F624F" w:rsidRPr="00A640BB" w:rsidRDefault="007F624F" w:rsidP="007F624F">
      <w:pPr>
        <w:pStyle w:val="ListParagraph"/>
        <w:numPr>
          <w:ilvl w:val="0"/>
          <w:numId w:val="30"/>
        </w:numPr>
        <w:rPr>
          <w:rFonts w:cstheme="minorHAnsi"/>
          <w:sz w:val="20"/>
          <w:szCs w:val="20"/>
          <w:lang w:val="en-US"/>
        </w:rPr>
      </w:pPr>
      <w:r w:rsidRPr="00A640BB">
        <w:rPr>
          <w:rFonts w:cstheme="minorHAnsi"/>
          <w:sz w:val="20"/>
          <w:szCs w:val="20"/>
          <w:lang w:val="en-US"/>
        </w:rPr>
        <w:t>Credit Committee date</w:t>
      </w:r>
    </w:p>
    <w:p w14:paraId="7F75D4C2"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Next review date</w:t>
      </w:r>
    </w:p>
    <w:p w14:paraId="66702344" w14:textId="77777777" w:rsidR="007F624F" w:rsidRPr="00A640BB" w:rsidRDefault="007F624F" w:rsidP="007F624F">
      <w:pPr>
        <w:pStyle w:val="ListParagraph"/>
        <w:numPr>
          <w:ilvl w:val="0"/>
          <w:numId w:val="30"/>
        </w:numPr>
        <w:rPr>
          <w:rFonts w:cstheme="minorHAnsi"/>
          <w:sz w:val="20"/>
          <w:szCs w:val="20"/>
          <w:highlight w:val="yellow"/>
          <w:lang w:val="en-US"/>
        </w:rPr>
      </w:pPr>
      <w:commentRangeStart w:id="135"/>
      <w:commentRangeStart w:id="136"/>
      <w:r w:rsidRPr="00A640BB">
        <w:rPr>
          <w:rFonts w:cstheme="minorHAnsi"/>
          <w:sz w:val="20"/>
          <w:szCs w:val="20"/>
          <w:highlight w:val="yellow"/>
          <w:lang w:val="en-US"/>
        </w:rPr>
        <w:t>Credit Committee</w:t>
      </w:r>
      <w:commentRangeEnd w:id="135"/>
      <w:r w:rsidR="00095459">
        <w:rPr>
          <w:rStyle w:val="CommentReference"/>
        </w:rPr>
        <w:commentReference w:id="135"/>
      </w:r>
      <w:commentRangeEnd w:id="136"/>
      <w:r w:rsidR="00AA27DE">
        <w:rPr>
          <w:rStyle w:val="CommentReference"/>
        </w:rPr>
        <w:commentReference w:id="136"/>
      </w:r>
    </w:p>
    <w:p w14:paraId="7705CD3A"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Approver identifier</w:t>
      </w:r>
    </w:p>
    <w:p w14:paraId="349F2EFE" w14:textId="79798BB3" w:rsidR="007F624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Expiration date</w:t>
      </w:r>
    </w:p>
    <w:p w14:paraId="63C28FC1" w14:textId="41B30006" w:rsidR="00DD243A" w:rsidRDefault="00DD243A" w:rsidP="00DD243A">
      <w:pPr>
        <w:rPr>
          <w:rFonts w:cstheme="minorHAnsi"/>
          <w:sz w:val="20"/>
          <w:szCs w:val="20"/>
          <w:lang w:val="en-US"/>
        </w:rPr>
      </w:pPr>
      <w:r w:rsidRPr="00DD243A">
        <w:rPr>
          <w:rFonts w:cstheme="minorHAnsi"/>
          <w:sz w:val="20"/>
          <w:szCs w:val="20"/>
          <w:highlight w:val="yellow"/>
          <w:lang w:val="en-US"/>
        </w:rPr>
        <w:t xml:space="preserve">For the highlighted we need </w:t>
      </w:r>
      <w:r>
        <w:rPr>
          <w:rFonts w:cstheme="minorHAnsi"/>
          <w:sz w:val="20"/>
          <w:szCs w:val="20"/>
          <w:highlight w:val="yellow"/>
          <w:lang w:val="en-US"/>
        </w:rPr>
        <w:t>some extra</w:t>
      </w:r>
      <w:r w:rsidRPr="00DD243A">
        <w:rPr>
          <w:rFonts w:cstheme="minorHAnsi"/>
          <w:sz w:val="20"/>
          <w:szCs w:val="20"/>
          <w:highlight w:val="yellow"/>
          <w:lang w:val="en-US"/>
        </w:rPr>
        <w:t xml:space="preserve"> clarification</w:t>
      </w:r>
    </w:p>
    <w:p w14:paraId="46F13CE0" w14:textId="1F463742" w:rsidR="00DD243A" w:rsidRPr="00DD243A" w:rsidRDefault="00DD243A" w:rsidP="00DD243A">
      <w:pPr>
        <w:rPr>
          <w:rFonts w:cstheme="minorHAnsi"/>
          <w:sz w:val="20"/>
          <w:szCs w:val="20"/>
          <w:lang w:val="en-US"/>
        </w:rPr>
      </w:pPr>
      <w:r>
        <w:rPr>
          <w:rFonts w:cstheme="minorHAnsi"/>
          <w:sz w:val="20"/>
          <w:szCs w:val="20"/>
          <w:lang w:val="en-US"/>
        </w:rPr>
        <w:t xml:space="preserve"> </w:t>
      </w:r>
    </w:p>
    <w:p w14:paraId="59DAA91A" w14:textId="77777777" w:rsidR="007F624F" w:rsidRPr="0077723F" w:rsidRDefault="007F624F" w:rsidP="007F624F">
      <w:pPr>
        <w:pStyle w:val="ListParagraph"/>
        <w:ind w:left="1080"/>
        <w:rPr>
          <w:rFonts w:cstheme="minorHAnsi"/>
          <w:sz w:val="20"/>
          <w:szCs w:val="20"/>
          <w:lang w:val="en-US"/>
        </w:rPr>
      </w:pPr>
    </w:p>
    <w:p w14:paraId="34963AB0" w14:textId="77777777" w:rsidR="007F624F" w:rsidRPr="0077723F" w:rsidRDefault="007F624F" w:rsidP="007F624F">
      <w:pPr>
        <w:pStyle w:val="ListParagraph"/>
        <w:ind w:left="1080"/>
        <w:rPr>
          <w:rFonts w:cstheme="minorHAnsi"/>
          <w:sz w:val="20"/>
          <w:szCs w:val="20"/>
          <w:lang w:val="en-US"/>
        </w:rPr>
      </w:pPr>
    </w:p>
    <w:p w14:paraId="02564F87" w14:textId="77777777" w:rsidR="007F624F" w:rsidRPr="0077723F" w:rsidRDefault="007F624F" w:rsidP="007F624F">
      <w:pPr>
        <w:pStyle w:val="ListParagraph"/>
        <w:numPr>
          <w:ilvl w:val="0"/>
          <w:numId w:val="31"/>
        </w:numPr>
        <w:rPr>
          <w:sz w:val="20"/>
          <w:szCs w:val="20"/>
          <w:lang w:val="en-US"/>
        </w:rPr>
      </w:pPr>
      <w:commentRangeStart w:id="137"/>
      <w:r w:rsidRPr="0077723F">
        <w:rPr>
          <w:rFonts w:cstheme="minorHAnsi"/>
          <w:sz w:val="20"/>
          <w:szCs w:val="20"/>
          <w:lang w:val="en-US"/>
        </w:rPr>
        <w:t xml:space="preserve">Alpha Bank – </w:t>
      </w:r>
      <w:commentRangeStart w:id="138"/>
      <w:r w:rsidRPr="0077723F">
        <w:rPr>
          <w:rFonts w:cstheme="minorHAnsi"/>
          <w:sz w:val="20"/>
          <w:szCs w:val="20"/>
          <w:lang w:val="en-US"/>
        </w:rPr>
        <w:t xml:space="preserve">ESG Report </w:t>
      </w:r>
      <w:commentRangeEnd w:id="138"/>
      <w:r w:rsidR="005A745F">
        <w:rPr>
          <w:rStyle w:val="CommentReference"/>
        </w:rPr>
        <w:commentReference w:id="138"/>
      </w:r>
      <w:r w:rsidRPr="0077723F">
        <w:rPr>
          <w:rFonts w:cstheme="minorHAnsi"/>
          <w:sz w:val="20"/>
          <w:szCs w:val="20"/>
          <w:lang w:val="en-US"/>
        </w:rPr>
        <w:t>(approved assessments)</w:t>
      </w:r>
      <w:commentRangeEnd w:id="137"/>
      <w:r w:rsidR="00A004B0">
        <w:rPr>
          <w:rStyle w:val="CommentReference"/>
        </w:rPr>
        <w:commentReference w:id="137"/>
      </w:r>
    </w:p>
    <w:p w14:paraId="44359C80"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Customer Name</w:t>
      </w:r>
    </w:p>
    <w:p w14:paraId="57C1A5A7"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Entity ID</w:t>
      </w:r>
    </w:p>
    <w:p w14:paraId="3AFCEFA1"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Tax ID</w:t>
      </w:r>
    </w:p>
    <w:p w14:paraId="1481C5EA"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CDI Code</w:t>
      </w:r>
    </w:p>
    <w:p w14:paraId="51924DFD"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Business Portfolio</w:t>
      </w:r>
    </w:p>
    <w:p w14:paraId="74C6D4A6"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NACE code</w:t>
      </w:r>
    </w:p>
    <w:p w14:paraId="0AD8DA2C"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Total ΕSG Rating Grade</w:t>
      </w:r>
    </w:p>
    <w:p w14:paraId="3C3672D2"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Total ESG Rating Score</w:t>
      </w:r>
    </w:p>
    <w:p w14:paraId="0FDFBBE8"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Total ESG Zone-Outcome</w:t>
      </w:r>
    </w:p>
    <w:p w14:paraId="1538700D"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ESG Override Grade</w:t>
      </w:r>
    </w:p>
    <w:p w14:paraId="312F621D"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Override Reason Score</w:t>
      </w:r>
    </w:p>
    <w:p w14:paraId="01D3BFA4"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Rating from</w:t>
      </w:r>
    </w:p>
    <w:p w14:paraId="336BA689" w14:textId="77777777" w:rsidR="007F624F" w:rsidRDefault="007F624F" w:rsidP="007F624F">
      <w:pPr>
        <w:pStyle w:val="ListParagraph"/>
        <w:numPr>
          <w:ilvl w:val="0"/>
          <w:numId w:val="30"/>
        </w:numPr>
        <w:rPr>
          <w:ins w:id="139" w:author="Tertigka Vasiliki" w:date="2023-10-17T11:57:00Z"/>
          <w:rFonts w:cstheme="minorHAnsi"/>
          <w:sz w:val="20"/>
          <w:szCs w:val="20"/>
          <w:lang w:val="en-US"/>
        </w:rPr>
      </w:pPr>
      <w:r w:rsidRPr="0077723F">
        <w:rPr>
          <w:rFonts w:cstheme="minorHAnsi"/>
          <w:sz w:val="20"/>
          <w:szCs w:val="20"/>
          <w:lang w:val="en-US"/>
        </w:rPr>
        <w:t>ESG type questionnaire</w:t>
      </w:r>
    </w:p>
    <w:p w14:paraId="4102E7C3" w14:textId="0BC4186E" w:rsidR="00427D5C" w:rsidRPr="0077723F" w:rsidRDefault="00427D5C" w:rsidP="007F624F">
      <w:pPr>
        <w:pStyle w:val="ListParagraph"/>
        <w:numPr>
          <w:ilvl w:val="0"/>
          <w:numId w:val="30"/>
        </w:numPr>
        <w:rPr>
          <w:rFonts w:cstheme="minorHAnsi"/>
          <w:sz w:val="20"/>
          <w:szCs w:val="20"/>
          <w:lang w:val="en-US"/>
        </w:rPr>
      </w:pPr>
      <w:ins w:id="140" w:author="Tertigka Vasiliki" w:date="2023-10-17T11:58:00Z">
        <w:r>
          <w:rPr>
            <w:rFonts w:cstheme="minorHAnsi"/>
            <w:sz w:val="20"/>
            <w:szCs w:val="20"/>
            <w:lang w:val="en-US"/>
          </w:rPr>
          <w:t>Assessment Date</w:t>
        </w:r>
      </w:ins>
    </w:p>
    <w:p w14:paraId="43E092D7"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Approved date</w:t>
      </w:r>
    </w:p>
    <w:p w14:paraId="196E0E03"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Credit Committee date</w:t>
      </w:r>
    </w:p>
    <w:p w14:paraId="2E1C3CA4"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Expiration date</w:t>
      </w:r>
    </w:p>
    <w:p w14:paraId="0C4F3839"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Environmental Score</w:t>
      </w:r>
    </w:p>
    <w:p w14:paraId="562C919C"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Social Score</w:t>
      </w:r>
    </w:p>
    <w:p w14:paraId="06DB02A4"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Governance Score</w:t>
      </w:r>
    </w:p>
    <w:p w14:paraId="1B00EF73"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Total Environmental Score</w:t>
      </w:r>
    </w:p>
    <w:p w14:paraId="0DEEC627" w14:textId="77777777" w:rsidR="007F624F" w:rsidRPr="0077723F" w:rsidRDefault="007F624F" w:rsidP="007F624F">
      <w:pPr>
        <w:pStyle w:val="ListParagraph"/>
        <w:numPr>
          <w:ilvl w:val="0"/>
          <w:numId w:val="30"/>
        </w:numPr>
        <w:rPr>
          <w:rFonts w:cstheme="minorHAnsi"/>
          <w:sz w:val="20"/>
          <w:szCs w:val="20"/>
          <w:lang w:val="en-US"/>
        </w:rPr>
      </w:pPr>
      <w:r w:rsidRPr="0077723F">
        <w:rPr>
          <w:rFonts w:cstheme="minorHAnsi"/>
          <w:sz w:val="20"/>
          <w:szCs w:val="20"/>
          <w:lang w:val="en-US"/>
        </w:rPr>
        <w:t>Total Environmental Rating Grade</w:t>
      </w:r>
    </w:p>
    <w:p w14:paraId="1C348290"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E-Management Approach Score</w:t>
      </w:r>
    </w:p>
    <w:p w14:paraId="2581913A"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E-Evaluation of management approach Score</w:t>
      </w:r>
    </w:p>
    <w:p w14:paraId="76AD1969"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E-Performance assessment Score</w:t>
      </w:r>
    </w:p>
    <w:p w14:paraId="69B4CBF3"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E-Policies Score</w:t>
      </w:r>
    </w:p>
    <w:p w14:paraId="58011E64"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E-Management Systems Score</w:t>
      </w:r>
    </w:p>
    <w:p w14:paraId="3DF7B87F"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E-Climate-related Goals &amp; Targets (forward looking) Score</w:t>
      </w:r>
    </w:p>
    <w:p w14:paraId="636DB5A1"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E-Physical Risk Assessment Score</w:t>
      </w:r>
    </w:p>
    <w:p w14:paraId="02DDC4FF"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E-Monitoring Mechanisms Score</w:t>
      </w:r>
    </w:p>
    <w:p w14:paraId="10DB2682"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E-Environmental Compliance Score</w:t>
      </w:r>
    </w:p>
    <w:p w14:paraId="426101BA"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lastRenderedPageBreak/>
        <w:t>E-Emissions Score</w:t>
      </w:r>
    </w:p>
    <w:p w14:paraId="1E8C0567"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E-Water &amp; Effluents Score</w:t>
      </w:r>
    </w:p>
    <w:p w14:paraId="7CB8092C"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E-Waste Score</w:t>
      </w:r>
    </w:p>
    <w:p w14:paraId="3B44C523"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E-Biodiversity Score</w:t>
      </w:r>
    </w:p>
    <w:p w14:paraId="584B95C6"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E-Energy Score</w:t>
      </w:r>
    </w:p>
    <w:p w14:paraId="66BDA066" w14:textId="77777777" w:rsidR="007F624F" w:rsidRPr="006354D6" w:rsidRDefault="007F624F" w:rsidP="007F624F">
      <w:pPr>
        <w:pStyle w:val="ListParagraph"/>
        <w:numPr>
          <w:ilvl w:val="0"/>
          <w:numId w:val="30"/>
        </w:numPr>
        <w:rPr>
          <w:rFonts w:cstheme="minorHAnsi"/>
          <w:sz w:val="20"/>
          <w:szCs w:val="20"/>
          <w:lang w:val="en-US"/>
        </w:rPr>
      </w:pPr>
      <w:r w:rsidRPr="006354D6">
        <w:rPr>
          <w:rFonts w:cstheme="minorHAnsi"/>
          <w:sz w:val="20"/>
          <w:szCs w:val="20"/>
          <w:lang w:val="en-US"/>
        </w:rPr>
        <w:t>Total Social Score</w:t>
      </w:r>
    </w:p>
    <w:p w14:paraId="13BF503C" w14:textId="77777777" w:rsidR="007F624F" w:rsidRPr="006354D6" w:rsidRDefault="007F624F" w:rsidP="007F624F">
      <w:pPr>
        <w:pStyle w:val="ListParagraph"/>
        <w:numPr>
          <w:ilvl w:val="0"/>
          <w:numId w:val="30"/>
        </w:numPr>
        <w:rPr>
          <w:rFonts w:cstheme="minorHAnsi"/>
          <w:sz w:val="20"/>
          <w:szCs w:val="20"/>
          <w:lang w:val="en-US"/>
        </w:rPr>
      </w:pPr>
      <w:r w:rsidRPr="006354D6">
        <w:rPr>
          <w:rFonts w:cstheme="minorHAnsi"/>
          <w:sz w:val="20"/>
          <w:szCs w:val="20"/>
          <w:lang w:val="en-US"/>
        </w:rPr>
        <w:t>Total Social Rating Score</w:t>
      </w:r>
    </w:p>
    <w:p w14:paraId="2D75C5D8"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S-Management Approach Score</w:t>
      </w:r>
    </w:p>
    <w:p w14:paraId="1A33C437"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S-Evaluation of management approach Score</w:t>
      </w:r>
    </w:p>
    <w:p w14:paraId="4EFB362A"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S-Performance assessment Score</w:t>
      </w:r>
    </w:p>
    <w:p w14:paraId="1659CE57"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S-Policies Score</w:t>
      </w:r>
    </w:p>
    <w:p w14:paraId="0E4D945C"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S-Management Systems Score</w:t>
      </w:r>
    </w:p>
    <w:p w14:paraId="51413C1A"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S-Goals &amp; Targets Score</w:t>
      </w:r>
    </w:p>
    <w:p w14:paraId="4EAB9181"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S-Monitoring Mechanisms Score</w:t>
      </w:r>
    </w:p>
    <w:p w14:paraId="26F9D676"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S-Compliance Score</w:t>
      </w:r>
    </w:p>
    <w:p w14:paraId="59A5231D"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S-Human Rights Score</w:t>
      </w:r>
    </w:p>
    <w:p w14:paraId="2F40FCDB"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S-Local Communities Score</w:t>
      </w:r>
    </w:p>
    <w:p w14:paraId="6B3137EB"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S-Occupational Health &amp; Safety Score</w:t>
      </w:r>
    </w:p>
    <w:p w14:paraId="5A3B34D2"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S-Training &amp; Education Score</w:t>
      </w:r>
    </w:p>
    <w:p w14:paraId="2C663F45"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S-Labor/ Management Relations Score</w:t>
      </w:r>
    </w:p>
    <w:p w14:paraId="699611E1"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S-Customer Privacy Score</w:t>
      </w:r>
    </w:p>
    <w:p w14:paraId="3D38E072" w14:textId="77777777" w:rsidR="007F624F" w:rsidRPr="006354D6" w:rsidRDefault="007F624F" w:rsidP="007F624F">
      <w:pPr>
        <w:pStyle w:val="ListParagraph"/>
        <w:numPr>
          <w:ilvl w:val="0"/>
          <w:numId w:val="30"/>
        </w:numPr>
        <w:rPr>
          <w:rFonts w:cstheme="minorHAnsi"/>
          <w:sz w:val="20"/>
          <w:szCs w:val="20"/>
          <w:lang w:val="en-US"/>
        </w:rPr>
      </w:pPr>
      <w:r w:rsidRPr="006354D6">
        <w:rPr>
          <w:rFonts w:cstheme="minorHAnsi"/>
          <w:sz w:val="20"/>
          <w:szCs w:val="20"/>
          <w:lang w:val="en-US"/>
        </w:rPr>
        <w:t>Total Governance Score</w:t>
      </w:r>
    </w:p>
    <w:p w14:paraId="4A074AFB" w14:textId="77777777" w:rsidR="007F624F" w:rsidRPr="006354D6" w:rsidRDefault="007F624F" w:rsidP="007F624F">
      <w:pPr>
        <w:pStyle w:val="ListParagraph"/>
        <w:numPr>
          <w:ilvl w:val="0"/>
          <w:numId w:val="30"/>
        </w:numPr>
        <w:rPr>
          <w:rFonts w:cstheme="minorHAnsi"/>
          <w:sz w:val="20"/>
          <w:szCs w:val="20"/>
          <w:lang w:val="en-US"/>
        </w:rPr>
      </w:pPr>
      <w:r w:rsidRPr="006354D6">
        <w:rPr>
          <w:rFonts w:cstheme="minorHAnsi"/>
          <w:sz w:val="20"/>
          <w:szCs w:val="20"/>
          <w:lang w:val="en-US"/>
        </w:rPr>
        <w:t>Total Governance Rating</w:t>
      </w:r>
    </w:p>
    <w:p w14:paraId="14D469A9"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G-Composition/Diversity Score</w:t>
      </w:r>
    </w:p>
    <w:p w14:paraId="33E63024"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G-Regulatory Compliance Score</w:t>
      </w:r>
    </w:p>
    <w:p w14:paraId="20D1B450"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G-Business Ethics Score</w:t>
      </w:r>
    </w:p>
    <w:p w14:paraId="27FF35BC"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G-Strategy &amp; Risk Management Score</w:t>
      </w:r>
    </w:p>
    <w:p w14:paraId="04BD2A84"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G-Transparency Score</w:t>
      </w:r>
    </w:p>
    <w:p w14:paraId="6814CCC9"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G-Stakeholder Engagement Score</w:t>
      </w:r>
    </w:p>
    <w:p w14:paraId="01013C20"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G-Roles &amp; Responsibilities Score</w:t>
      </w:r>
    </w:p>
    <w:p w14:paraId="276C49D4"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G-Remuneration Score</w:t>
      </w:r>
    </w:p>
    <w:p w14:paraId="00591852" w14:textId="77777777" w:rsidR="007F624F" w:rsidRPr="006354D6"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G-Performance Evaluation Score</w:t>
      </w:r>
    </w:p>
    <w:p w14:paraId="7506B9A5" w14:textId="0BC18D54" w:rsidR="007F624F" w:rsidRDefault="007F624F" w:rsidP="007F624F">
      <w:pPr>
        <w:pStyle w:val="ListParagraph"/>
        <w:numPr>
          <w:ilvl w:val="0"/>
          <w:numId w:val="30"/>
        </w:numPr>
        <w:rPr>
          <w:rFonts w:cstheme="minorHAnsi"/>
          <w:color w:val="FF0000"/>
          <w:sz w:val="20"/>
          <w:szCs w:val="20"/>
          <w:lang w:val="en-US"/>
        </w:rPr>
      </w:pPr>
      <w:r w:rsidRPr="006354D6">
        <w:rPr>
          <w:rFonts w:cstheme="minorHAnsi"/>
          <w:color w:val="FF0000"/>
          <w:sz w:val="20"/>
          <w:szCs w:val="20"/>
          <w:lang w:val="en-US"/>
        </w:rPr>
        <w:t>G-Collective Knowledge Score</w:t>
      </w:r>
    </w:p>
    <w:p w14:paraId="5FA0783E" w14:textId="33CDE781" w:rsidR="00D20221" w:rsidRDefault="00B30BDE" w:rsidP="00D20221">
      <w:pPr>
        <w:pStyle w:val="Heading2"/>
        <w:rPr>
          <w:lang w:val="en-US"/>
        </w:rPr>
      </w:pPr>
      <w:bookmarkStart w:id="141" w:name="_Toc147771127"/>
      <w:r>
        <w:rPr>
          <w:lang w:val="en-US"/>
        </w:rPr>
        <w:t>4</w:t>
      </w:r>
      <w:r w:rsidR="00D20221">
        <w:rPr>
          <w:lang w:val="en-US"/>
        </w:rPr>
        <w:t>.</w:t>
      </w:r>
      <w:r w:rsidR="00D07D4F">
        <w:rPr>
          <w:lang w:val="en-US"/>
        </w:rPr>
        <w:t>7</w:t>
      </w:r>
      <w:r w:rsidR="00D20221">
        <w:rPr>
          <w:lang w:val="en-US"/>
        </w:rPr>
        <w:t xml:space="preserve"> </w:t>
      </w:r>
      <w:commentRangeStart w:id="142"/>
      <w:r w:rsidR="00D20221">
        <w:rPr>
          <w:lang w:val="en-US"/>
        </w:rPr>
        <w:t>Printout reports</w:t>
      </w:r>
      <w:bookmarkEnd w:id="141"/>
      <w:commentRangeEnd w:id="142"/>
      <w:r w:rsidR="00990442">
        <w:rPr>
          <w:rStyle w:val="CommentReference"/>
          <w:rFonts w:asciiTheme="minorHAnsi" w:eastAsiaTheme="minorHAnsi" w:hAnsiTheme="minorHAnsi" w:cstheme="minorBidi"/>
          <w:color w:val="auto"/>
        </w:rPr>
        <w:commentReference w:id="142"/>
      </w:r>
    </w:p>
    <w:p w14:paraId="1E9E9225" w14:textId="4F1569ED" w:rsidR="00D20221" w:rsidRDefault="003C7E25" w:rsidP="00D20221">
      <w:pPr>
        <w:rPr>
          <w:sz w:val="24"/>
          <w:szCs w:val="24"/>
          <w:lang w:val="en-US"/>
        </w:rPr>
      </w:pPr>
      <w:r w:rsidRPr="00403892">
        <w:rPr>
          <w:sz w:val="24"/>
          <w:szCs w:val="24"/>
          <w:lang w:val="en-US"/>
        </w:rPr>
        <w:t>Two p</w:t>
      </w:r>
      <w:r w:rsidR="00D20221" w:rsidRPr="00403892">
        <w:rPr>
          <w:sz w:val="24"/>
          <w:szCs w:val="24"/>
          <w:lang w:val="en-US"/>
        </w:rPr>
        <w:t xml:space="preserve">rintout reports </w:t>
      </w:r>
      <w:r w:rsidRPr="00403892">
        <w:rPr>
          <w:sz w:val="24"/>
          <w:szCs w:val="24"/>
          <w:lang w:val="en-US"/>
        </w:rPr>
        <w:t xml:space="preserve">will be implemented. One </w:t>
      </w:r>
      <w:r w:rsidR="00D20221" w:rsidRPr="00403892">
        <w:rPr>
          <w:sz w:val="24"/>
          <w:szCs w:val="24"/>
          <w:lang w:val="en-US"/>
        </w:rPr>
        <w:t xml:space="preserve">for pending and </w:t>
      </w:r>
      <w:r w:rsidRPr="00403892">
        <w:rPr>
          <w:sz w:val="24"/>
          <w:szCs w:val="24"/>
          <w:lang w:val="en-US"/>
        </w:rPr>
        <w:t xml:space="preserve">one for </w:t>
      </w:r>
      <w:r w:rsidR="00D20221" w:rsidRPr="00403892">
        <w:rPr>
          <w:sz w:val="24"/>
          <w:szCs w:val="24"/>
          <w:lang w:val="en-US"/>
        </w:rPr>
        <w:t>approved assessments</w:t>
      </w:r>
      <w:r w:rsidRPr="00403892">
        <w:rPr>
          <w:sz w:val="24"/>
          <w:szCs w:val="24"/>
          <w:lang w:val="en-US"/>
        </w:rPr>
        <w:t>. Both</w:t>
      </w:r>
      <w:r w:rsidR="00D20221" w:rsidRPr="00403892">
        <w:rPr>
          <w:sz w:val="24"/>
          <w:szCs w:val="24"/>
          <w:lang w:val="en-US"/>
        </w:rPr>
        <w:t xml:space="preserve"> will be implemented as </w:t>
      </w:r>
      <w:proofErr w:type="spellStart"/>
      <w:r w:rsidR="00D20221" w:rsidRPr="00403892">
        <w:rPr>
          <w:sz w:val="24"/>
          <w:szCs w:val="24"/>
          <w:lang w:val="en-US"/>
        </w:rPr>
        <w:t>devxpress</w:t>
      </w:r>
      <w:proofErr w:type="spellEnd"/>
      <w:r w:rsidR="00D20221" w:rsidRPr="00403892">
        <w:rPr>
          <w:sz w:val="24"/>
          <w:szCs w:val="24"/>
          <w:lang w:val="en-US"/>
        </w:rPr>
        <w:t xml:space="preserve"> reports in Reporting Module. </w:t>
      </w:r>
    </w:p>
    <w:p w14:paraId="038D7EBF" w14:textId="77777777" w:rsidR="00413D99" w:rsidRPr="00403892" w:rsidRDefault="00413D99" w:rsidP="00D20221">
      <w:pPr>
        <w:rPr>
          <w:sz w:val="24"/>
          <w:szCs w:val="24"/>
          <w:lang w:val="en-US"/>
        </w:rPr>
      </w:pPr>
    </w:p>
    <w:p w14:paraId="6DAD557B" w14:textId="78936C53" w:rsidR="003C7E25" w:rsidRPr="00444AB6" w:rsidRDefault="003C7E25" w:rsidP="00D20221">
      <w:pPr>
        <w:rPr>
          <w:sz w:val="24"/>
          <w:szCs w:val="24"/>
          <w:lang w:val="en-US"/>
        </w:rPr>
      </w:pPr>
      <w:r w:rsidRPr="00403892">
        <w:rPr>
          <w:sz w:val="24"/>
          <w:szCs w:val="24"/>
          <w:lang w:val="en-US"/>
        </w:rPr>
        <w:t>Input Parameters</w:t>
      </w:r>
      <w:r w:rsidR="00444AB6">
        <w:rPr>
          <w:sz w:val="24"/>
          <w:szCs w:val="24"/>
          <w:lang w:val="en-US"/>
        </w:rPr>
        <w:t>:</w:t>
      </w:r>
    </w:p>
    <w:p w14:paraId="7AFF64A8" w14:textId="7553E87B" w:rsidR="003C7E25" w:rsidRPr="00403892" w:rsidRDefault="003C7E25" w:rsidP="003C7E25">
      <w:pPr>
        <w:pStyle w:val="ListParagraph"/>
        <w:numPr>
          <w:ilvl w:val="0"/>
          <w:numId w:val="35"/>
        </w:numPr>
        <w:rPr>
          <w:sz w:val="24"/>
          <w:szCs w:val="24"/>
          <w:lang w:val="en-US"/>
        </w:rPr>
      </w:pPr>
      <w:r w:rsidRPr="00403892">
        <w:rPr>
          <w:sz w:val="24"/>
          <w:szCs w:val="24"/>
          <w:lang w:val="en-US"/>
        </w:rPr>
        <w:t>Entity ID</w:t>
      </w:r>
    </w:p>
    <w:p w14:paraId="2F0AA4E8" w14:textId="2AADC1A5" w:rsidR="003C7E25" w:rsidRPr="00403892" w:rsidRDefault="003C7E25" w:rsidP="003C7E25">
      <w:pPr>
        <w:pStyle w:val="ListParagraph"/>
        <w:numPr>
          <w:ilvl w:val="0"/>
          <w:numId w:val="35"/>
        </w:numPr>
        <w:rPr>
          <w:sz w:val="24"/>
          <w:szCs w:val="24"/>
          <w:lang w:val="en-US"/>
        </w:rPr>
      </w:pPr>
      <w:r w:rsidRPr="00403892">
        <w:rPr>
          <w:sz w:val="24"/>
          <w:szCs w:val="24"/>
          <w:lang w:val="en-US"/>
        </w:rPr>
        <w:t>Date Range (</w:t>
      </w:r>
      <w:proofErr w:type="spellStart"/>
      <w:r w:rsidR="00EA15D4" w:rsidRPr="00403892">
        <w:rPr>
          <w:sz w:val="24"/>
          <w:szCs w:val="24"/>
          <w:lang w:val="en-US"/>
        </w:rPr>
        <w:t>AssessmentDate</w:t>
      </w:r>
      <w:proofErr w:type="spellEnd"/>
      <w:r w:rsidR="00344805" w:rsidRPr="00403892">
        <w:rPr>
          <w:sz w:val="24"/>
          <w:szCs w:val="24"/>
          <w:lang w:val="en-US"/>
        </w:rPr>
        <w:t xml:space="preserve"> or </w:t>
      </w:r>
      <w:proofErr w:type="spellStart"/>
      <w:r w:rsidRPr="00403892">
        <w:rPr>
          <w:sz w:val="24"/>
          <w:szCs w:val="24"/>
          <w:lang w:val="en-US"/>
        </w:rPr>
        <w:t>ApprovedDate</w:t>
      </w:r>
      <w:proofErr w:type="spellEnd"/>
      <w:r w:rsidRPr="00403892">
        <w:rPr>
          <w:sz w:val="24"/>
          <w:szCs w:val="24"/>
          <w:lang w:val="en-US"/>
        </w:rPr>
        <w:t>)</w:t>
      </w:r>
    </w:p>
    <w:p w14:paraId="44594E16" w14:textId="77777777" w:rsidR="00D20221" w:rsidRPr="00403892" w:rsidRDefault="00D20221" w:rsidP="00D20221">
      <w:pPr>
        <w:rPr>
          <w:sz w:val="24"/>
          <w:szCs w:val="24"/>
          <w:lang w:val="en-US"/>
        </w:rPr>
      </w:pPr>
      <w:r w:rsidRPr="00403892">
        <w:rPr>
          <w:sz w:val="24"/>
          <w:szCs w:val="24"/>
          <w:lang w:val="en-US"/>
        </w:rPr>
        <w:t>The outcome report will contain the following fields</w:t>
      </w:r>
    </w:p>
    <w:p w14:paraId="3115881F" w14:textId="77777777" w:rsidR="00D20221" w:rsidRPr="00403892" w:rsidRDefault="00D20221" w:rsidP="00D20221">
      <w:pPr>
        <w:pStyle w:val="ListParagraph"/>
        <w:numPr>
          <w:ilvl w:val="0"/>
          <w:numId w:val="34"/>
        </w:numPr>
        <w:ind w:left="1418" w:hanging="142"/>
        <w:rPr>
          <w:rFonts w:cstheme="minorHAnsi"/>
          <w:sz w:val="24"/>
          <w:szCs w:val="24"/>
          <w:lang w:val="en-US"/>
        </w:rPr>
      </w:pPr>
      <w:r w:rsidRPr="00403892">
        <w:rPr>
          <w:rFonts w:cstheme="minorHAnsi"/>
          <w:sz w:val="24"/>
          <w:szCs w:val="24"/>
          <w:lang w:val="en-US"/>
        </w:rPr>
        <w:t>Entity ID</w:t>
      </w:r>
    </w:p>
    <w:p w14:paraId="2213D6D8" w14:textId="77777777" w:rsidR="00D20221" w:rsidRPr="00403892" w:rsidRDefault="00D20221" w:rsidP="00D20221">
      <w:pPr>
        <w:pStyle w:val="ListParagraph"/>
        <w:numPr>
          <w:ilvl w:val="0"/>
          <w:numId w:val="34"/>
        </w:numPr>
        <w:ind w:left="1418" w:hanging="142"/>
        <w:rPr>
          <w:rFonts w:cstheme="minorHAnsi"/>
          <w:sz w:val="24"/>
          <w:szCs w:val="24"/>
          <w:lang w:val="en-US"/>
        </w:rPr>
      </w:pPr>
      <w:r w:rsidRPr="00403892">
        <w:rPr>
          <w:rFonts w:cstheme="minorHAnsi"/>
          <w:sz w:val="24"/>
          <w:szCs w:val="24"/>
          <w:lang w:val="en-US"/>
        </w:rPr>
        <w:t>Customer Name</w:t>
      </w:r>
    </w:p>
    <w:p w14:paraId="6E25DE2E" w14:textId="77777777" w:rsidR="00D20221" w:rsidRPr="00403892" w:rsidRDefault="00D20221" w:rsidP="00D20221">
      <w:pPr>
        <w:pStyle w:val="ListParagraph"/>
        <w:numPr>
          <w:ilvl w:val="0"/>
          <w:numId w:val="34"/>
        </w:numPr>
        <w:ind w:left="1418" w:hanging="142"/>
        <w:rPr>
          <w:rFonts w:cstheme="minorHAnsi"/>
          <w:sz w:val="24"/>
          <w:szCs w:val="24"/>
          <w:lang w:val="en-US"/>
        </w:rPr>
      </w:pPr>
      <w:r w:rsidRPr="00403892">
        <w:rPr>
          <w:rFonts w:cstheme="minorHAnsi"/>
          <w:sz w:val="24"/>
          <w:szCs w:val="24"/>
          <w:lang w:val="en-US"/>
        </w:rPr>
        <w:lastRenderedPageBreak/>
        <w:t>Tax ID</w:t>
      </w:r>
    </w:p>
    <w:p w14:paraId="3DC97004" w14:textId="77777777" w:rsidR="00D20221" w:rsidRPr="00403892" w:rsidRDefault="00D20221" w:rsidP="00D20221">
      <w:pPr>
        <w:pStyle w:val="ListParagraph"/>
        <w:numPr>
          <w:ilvl w:val="0"/>
          <w:numId w:val="34"/>
        </w:numPr>
        <w:ind w:left="1418" w:hanging="142"/>
        <w:rPr>
          <w:rFonts w:cstheme="minorHAnsi"/>
          <w:sz w:val="24"/>
          <w:szCs w:val="24"/>
          <w:lang w:val="en-US"/>
        </w:rPr>
      </w:pPr>
      <w:r w:rsidRPr="00403892">
        <w:rPr>
          <w:rFonts w:cstheme="minorHAnsi"/>
          <w:sz w:val="24"/>
          <w:szCs w:val="24"/>
          <w:lang w:val="en-US"/>
        </w:rPr>
        <w:t>CDI code</w:t>
      </w:r>
    </w:p>
    <w:p w14:paraId="73DB131B" w14:textId="77777777" w:rsidR="00D20221" w:rsidRPr="00403892" w:rsidRDefault="00D20221" w:rsidP="00D20221">
      <w:pPr>
        <w:pStyle w:val="ListParagraph"/>
        <w:numPr>
          <w:ilvl w:val="0"/>
          <w:numId w:val="34"/>
        </w:numPr>
        <w:ind w:left="1418" w:hanging="142"/>
        <w:rPr>
          <w:rFonts w:cstheme="minorHAnsi"/>
          <w:sz w:val="24"/>
          <w:szCs w:val="24"/>
          <w:lang w:val="en-US"/>
        </w:rPr>
      </w:pPr>
      <w:r w:rsidRPr="00403892">
        <w:rPr>
          <w:rFonts w:cstheme="minorHAnsi"/>
          <w:sz w:val="24"/>
          <w:szCs w:val="24"/>
          <w:lang w:val="en-US"/>
        </w:rPr>
        <w:t>ESG type questionnaire</w:t>
      </w:r>
    </w:p>
    <w:p w14:paraId="3678E1DA" w14:textId="77777777" w:rsidR="00D20221" w:rsidRPr="00403892" w:rsidRDefault="00D20221" w:rsidP="00D20221">
      <w:pPr>
        <w:pStyle w:val="ListParagraph"/>
        <w:numPr>
          <w:ilvl w:val="0"/>
          <w:numId w:val="34"/>
        </w:numPr>
        <w:ind w:left="1418" w:hanging="142"/>
        <w:rPr>
          <w:rFonts w:cstheme="minorHAnsi"/>
          <w:sz w:val="24"/>
          <w:szCs w:val="24"/>
          <w:lang w:val="en-US"/>
        </w:rPr>
      </w:pPr>
      <w:r w:rsidRPr="00403892">
        <w:rPr>
          <w:rFonts w:cstheme="minorHAnsi"/>
          <w:sz w:val="24"/>
          <w:szCs w:val="24"/>
          <w:lang w:val="en-US"/>
        </w:rPr>
        <w:t>Total ESG Rating Grade</w:t>
      </w:r>
    </w:p>
    <w:p w14:paraId="567D4987" w14:textId="77777777" w:rsidR="00D20221" w:rsidRPr="00403892" w:rsidRDefault="00D20221" w:rsidP="00D20221">
      <w:pPr>
        <w:pStyle w:val="ListParagraph"/>
        <w:numPr>
          <w:ilvl w:val="0"/>
          <w:numId w:val="34"/>
        </w:numPr>
        <w:ind w:left="1418" w:hanging="142"/>
        <w:rPr>
          <w:rFonts w:cstheme="minorHAnsi"/>
          <w:sz w:val="24"/>
          <w:szCs w:val="24"/>
          <w:lang w:val="en-US"/>
        </w:rPr>
      </w:pPr>
      <w:r w:rsidRPr="00403892">
        <w:rPr>
          <w:rFonts w:cstheme="minorHAnsi"/>
          <w:sz w:val="24"/>
          <w:szCs w:val="24"/>
          <w:lang w:val="en-US"/>
        </w:rPr>
        <w:t>Total Environmental Rating Grade</w:t>
      </w:r>
    </w:p>
    <w:p w14:paraId="1F7A9803" w14:textId="77777777" w:rsidR="00D20221" w:rsidRPr="00403892" w:rsidRDefault="00D20221" w:rsidP="00D20221">
      <w:pPr>
        <w:pStyle w:val="ListParagraph"/>
        <w:numPr>
          <w:ilvl w:val="0"/>
          <w:numId w:val="34"/>
        </w:numPr>
        <w:ind w:left="1418" w:hanging="142"/>
        <w:rPr>
          <w:rFonts w:cstheme="minorHAnsi"/>
          <w:sz w:val="24"/>
          <w:szCs w:val="24"/>
          <w:lang w:val="en-US"/>
        </w:rPr>
      </w:pPr>
      <w:r w:rsidRPr="00403892">
        <w:rPr>
          <w:rFonts w:cstheme="minorHAnsi"/>
          <w:sz w:val="24"/>
          <w:szCs w:val="24"/>
          <w:lang w:val="en-US"/>
        </w:rPr>
        <w:t>Total Social Rating Grade</w:t>
      </w:r>
    </w:p>
    <w:p w14:paraId="3D266802" w14:textId="77777777" w:rsidR="00D20221" w:rsidRPr="00403892" w:rsidRDefault="00D20221" w:rsidP="00D20221">
      <w:pPr>
        <w:pStyle w:val="ListParagraph"/>
        <w:numPr>
          <w:ilvl w:val="0"/>
          <w:numId w:val="34"/>
        </w:numPr>
        <w:ind w:left="1418" w:hanging="142"/>
        <w:rPr>
          <w:rFonts w:cstheme="minorHAnsi"/>
          <w:sz w:val="24"/>
          <w:szCs w:val="24"/>
          <w:lang w:val="en-US"/>
        </w:rPr>
      </w:pPr>
      <w:r w:rsidRPr="00403892">
        <w:rPr>
          <w:rFonts w:cstheme="minorHAnsi"/>
          <w:sz w:val="24"/>
          <w:szCs w:val="24"/>
          <w:lang w:val="en-US"/>
        </w:rPr>
        <w:t>Total Governance Rating Grade</w:t>
      </w:r>
    </w:p>
    <w:p w14:paraId="0570E20E" w14:textId="77777777" w:rsidR="00D20221" w:rsidRPr="00403892" w:rsidRDefault="00D20221" w:rsidP="00D20221">
      <w:pPr>
        <w:pStyle w:val="ListParagraph"/>
        <w:numPr>
          <w:ilvl w:val="0"/>
          <w:numId w:val="34"/>
        </w:numPr>
        <w:ind w:left="1418" w:hanging="142"/>
        <w:rPr>
          <w:rFonts w:cstheme="minorHAnsi"/>
          <w:sz w:val="24"/>
          <w:szCs w:val="24"/>
          <w:lang w:val="en-US"/>
        </w:rPr>
      </w:pPr>
      <w:r w:rsidRPr="00403892">
        <w:rPr>
          <w:rFonts w:cstheme="minorHAnsi"/>
          <w:sz w:val="24"/>
          <w:szCs w:val="24"/>
          <w:lang w:val="en-US"/>
        </w:rPr>
        <w:t>Rating Date (created date/ approval date if exists).</w:t>
      </w:r>
    </w:p>
    <w:p w14:paraId="569CF7F2" w14:textId="77777777" w:rsidR="00D20221" w:rsidRPr="00403892" w:rsidRDefault="00D20221" w:rsidP="00D20221">
      <w:pPr>
        <w:pStyle w:val="ListParagraph"/>
        <w:numPr>
          <w:ilvl w:val="0"/>
          <w:numId w:val="34"/>
        </w:numPr>
        <w:ind w:left="1418" w:hanging="142"/>
        <w:rPr>
          <w:rFonts w:cstheme="minorHAnsi"/>
          <w:sz w:val="24"/>
          <w:szCs w:val="24"/>
          <w:lang w:val="en-US"/>
        </w:rPr>
      </w:pPr>
      <w:r w:rsidRPr="00403892">
        <w:rPr>
          <w:rFonts w:cstheme="minorHAnsi"/>
          <w:sz w:val="24"/>
          <w:szCs w:val="24"/>
          <w:lang w:val="en-US"/>
        </w:rPr>
        <w:t>Override rating indicator</w:t>
      </w:r>
    </w:p>
    <w:p w14:paraId="5EE0D5FB" w14:textId="35E8AFEE" w:rsidR="00D20221" w:rsidRPr="008D62F2" w:rsidRDefault="00D20221" w:rsidP="00D20221">
      <w:pPr>
        <w:pStyle w:val="ListParagraph"/>
        <w:numPr>
          <w:ilvl w:val="0"/>
          <w:numId w:val="34"/>
        </w:numPr>
        <w:ind w:left="1418" w:hanging="142"/>
        <w:rPr>
          <w:sz w:val="24"/>
          <w:szCs w:val="24"/>
        </w:rPr>
      </w:pPr>
      <w:r w:rsidRPr="00403892">
        <w:rPr>
          <w:rFonts w:cstheme="minorHAnsi"/>
          <w:sz w:val="24"/>
          <w:szCs w:val="24"/>
          <w:lang w:val="en-US"/>
        </w:rPr>
        <w:t>User</w:t>
      </w:r>
      <w:r w:rsidRPr="00403892">
        <w:rPr>
          <w:rFonts w:cstheme="minorHAnsi"/>
          <w:sz w:val="24"/>
          <w:szCs w:val="24"/>
        </w:rPr>
        <w:t>’</w:t>
      </w:r>
      <w:r w:rsidRPr="00403892">
        <w:rPr>
          <w:rFonts w:cstheme="minorHAnsi"/>
          <w:sz w:val="24"/>
          <w:szCs w:val="24"/>
          <w:lang w:val="en-US"/>
        </w:rPr>
        <w:t>s</w:t>
      </w:r>
      <w:r w:rsidRPr="00403892">
        <w:rPr>
          <w:rFonts w:cstheme="minorHAnsi"/>
          <w:sz w:val="24"/>
          <w:szCs w:val="24"/>
        </w:rPr>
        <w:t xml:space="preserve"> </w:t>
      </w:r>
      <w:r w:rsidRPr="00403892">
        <w:rPr>
          <w:rFonts w:cstheme="minorHAnsi"/>
          <w:sz w:val="24"/>
          <w:szCs w:val="24"/>
          <w:lang w:val="en-US"/>
        </w:rPr>
        <w:t>questionnaire</w:t>
      </w:r>
      <w:r w:rsidRPr="00403892">
        <w:rPr>
          <w:rFonts w:cstheme="minorHAnsi"/>
          <w:sz w:val="24"/>
          <w:szCs w:val="24"/>
        </w:rPr>
        <w:t xml:space="preserve"> </w:t>
      </w:r>
      <w:r w:rsidRPr="00403892">
        <w:rPr>
          <w:rFonts w:cstheme="minorHAnsi"/>
          <w:sz w:val="24"/>
          <w:szCs w:val="24"/>
          <w:lang w:val="en-US"/>
        </w:rPr>
        <w:t>choices</w:t>
      </w:r>
      <w:r w:rsidRPr="00403892">
        <w:rPr>
          <w:rFonts w:cstheme="minorHAnsi"/>
          <w:sz w:val="24"/>
          <w:szCs w:val="24"/>
        </w:rPr>
        <w:t xml:space="preserve"> </w:t>
      </w:r>
    </w:p>
    <w:p w14:paraId="3AB20C49" w14:textId="11C246F1" w:rsidR="008D62F2" w:rsidRDefault="008D62F2" w:rsidP="008D62F2">
      <w:pPr>
        <w:rPr>
          <w:sz w:val="24"/>
          <w:szCs w:val="24"/>
        </w:rPr>
      </w:pPr>
    </w:p>
    <w:p w14:paraId="551D94AB" w14:textId="69D6943F" w:rsidR="008D62F2" w:rsidRPr="008D62F2" w:rsidRDefault="008D62F2" w:rsidP="008D62F2">
      <w:pPr>
        <w:pStyle w:val="Heading2"/>
        <w:rPr>
          <w:lang w:val="en-US"/>
        </w:rPr>
      </w:pPr>
      <w:bookmarkStart w:id="143" w:name="_Toc147771128"/>
      <w:r>
        <w:rPr>
          <w:lang w:val="en-US"/>
        </w:rPr>
        <w:t xml:space="preserve">4.8 </w:t>
      </w:r>
      <w:r w:rsidRPr="008D62F2">
        <w:rPr>
          <w:lang w:val="en-US"/>
        </w:rPr>
        <w:t>Data Maintenance</w:t>
      </w:r>
      <w:bookmarkEnd w:id="143"/>
    </w:p>
    <w:p w14:paraId="6ADD53C3" w14:textId="2594DB5E" w:rsidR="008D62F2" w:rsidRPr="00B12296" w:rsidRDefault="008D62F2" w:rsidP="008D62F2">
      <w:pPr>
        <w:rPr>
          <w:sz w:val="24"/>
          <w:szCs w:val="24"/>
          <w:lang w:val="en-US"/>
        </w:rPr>
      </w:pPr>
      <w:r w:rsidRPr="00B12296">
        <w:rPr>
          <w:sz w:val="24"/>
          <w:szCs w:val="24"/>
          <w:lang w:val="en-US"/>
        </w:rPr>
        <w:t xml:space="preserve">All </w:t>
      </w:r>
      <w:r w:rsidR="00B12296">
        <w:rPr>
          <w:sz w:val="24"/>
          <w:szCs w:val="24"/>
          <w:lang w:val="en-US"/>
        </w:rPr>
        <w:t xml:space="preserve">parametrization </w:t>
      </w:r>
      <w:r w:rsidR="00D95C9E">
        <w:rPr>
          <w:sz w:val="24"/>
          <w:szCs w:val="24"/>
          <w:lang w:val="en-US"/>
        </w:rPr>
        <w:t xml:space="preserve">static data (questions descriptions, weights </w:t>
      </w:r>
      <w:proofErr w:type="spellStart"/>
      <w:r w:rsidR="00D95C9E">
        <w:rPr>
          <w:sz w:val="24"/>
          <w:szCs w:val="24"/>
          <w:lang w:val="en-US"/>
        </w:rPr>
        <w:t>ets</w:t>
      </w:r>
      <w:proofErr w:type="spellEnd"/>
      <w:r w:rsidR="00D95C9E">
        <w:rPr>
          <w:sz w:val="24"/>
          <w:szCs w:val="24"/>
          <w:lang w:val="en-US"/>
        </w:rPr>
        <w:t xml:space="preserve">) </w:t>
      </w:r>
      <w:commentRangeStart w:id="144"/>
      <w:r w:rsidRPr="00B12296">
        <w:rPr>
          <w:sz w:val="24"/>
          <w:szCs w:val="24"/>
          <w:lang w:val="en-US"/>
        </w:rPr>
        <w:t xml:space="preserve">will be stored in the Web App’s database (staging area). </w:t>
      </w:r>
      <w:commentRangeEnd w:id="144"/>
      <w:r w:rsidR="00BB609F">
        <w:rPr>
          <w:rStyle w:val="CommentReference"/>
        </w:rPr>
        <w:commentReference w:id="144"/>
      </w:r>
      <w:r w:rsidR="00BA6664">
        <w:rPr>
          <w:sz w:val="24"/>
          <w:szCs w:val="24"/>
          <w:lang w:val="en-US"/>
        </w:rPr>
        <w:t xml:space="preserve">Only </w:t>
      </w:r>
      <w:r w:rsidR="00AF6601">
        <w:rPr>
          <w:sz w:val="24"/>
          <w:szCs w:val="24"/>
          <w:lang w:val="en-US"/>
        </w:rPr>
        <w:t xml:space="preserve">the absolutely necessary data </w:t>
      </w:r>
      <w:r w:rsidRPr="00B12296">
        <w:rPr>
          <w:sz w:val="24"/>
          <w:szCs w:val="24"/>
          <w:lang w:val="en-US"/>
        </w:rPr>
        <w:t>used for application screens and reports</w:t>
      </w:r>
      <w:ins w:id="145" w:author="Nikas Konstantinos" w:date="2023-10-19T14:33:00Z">
        <w:r w:rsidR="001031A3">
          <w:rPr>
            <w:sz w:val="24"/>
            <w:szCs w:val="24"/>
            <w:lang w:val="en-US"/>
          </w:rPr>
          <w:t xml:space="preserve"> (scores, assessment info, sub </w:t>
        </w:r>
        <w:r w:rsidR="0058671A">
          <w:rPr>
            <w:sz w:val="24"/>
            <w:szCs w:val="24"/>
            <w:lang w:val="en-US"/>
          </w:rPr>
          <w:t>scores</w:t>
        </w:r>
        <w:r w:rsidR="001031A3">
          <w:rPr>
            <w:sz w:val="24"/>
            <w:szCs w:val="24"/>
            <w:lang w:val="en-US"/>
          </w:rPr>
          <w:t xml:space="preserve">, </w:t>
        </w:r>
      </w:ins>
      <w:ins w:id="146" w:author="Nikas Konstantinos" w:date="2023-10-19T14:35:00Z">
        <w:r w:rsidR="001D7217">
          <w:rPr>
            <w:sz w:val="24"/>
            <w:szCs w:val="24"/>
            <w:lang w:val="en-US"/>
          </w:rPr>
          <w:t>questionnaires</w:t>
        </w:r>
      </w:ins>
      <w:ins w:id="147" w:author="Nikas Konstantinos" w:date="2023-10-19T14:33:00Z">
        <w:r w:rsidR="001031A3">
          <w:rPr>
            <w:sz w:val="24"/>
            <w:szCs w:val="24"/>
            <w:lang w:val="en-US"/>
          </w:rPr>
          <w:t>, questions etc.)</w:t>
        </w:r>
      </w:ins>
      <w:r w:rsidRPr="00B12296">
        <w:rPr>
          <w:sz w:val="24"/>
          <w:szCs w:val="24"/>
          <w:lang w:val="en-US"/>
        </w:rPr>
        <w:t xml:space="preserve"> will be uploaded and stored in tenant database. The synchronization procedure </w:t>
      </w:r>
      <w:r w:rsidR="004B2D77">
        <w:rPr>
          <w:sz w:val="24"/>
          <w:szCs w:val="24"/>
          <w:lang w:val="en-US"/>
        </w:rPr>
        <w:t xml:space="preserve">of </w:t>
      </w:r>
      <w:commentRangeStart w:id="148"/>
      <w:proofErr w:type="spellStart"/>
      <w:r w:rsidRPr="00B12296">
        <w:rPr>
          <w:sz w:val="24"/>
          <w:szCs w:val="24"/>
          <w:lang w:val="en-US"/>
        </w:rPr>
        <w:t>olapts</w:t>
      </w:r>
      <w:proofErr w:type="spellEnd"/>
      <w:r w:rsidRPr="00B12296">
        <w:rPr>
          <w:sz w:val="24"/>
          <w:szCs w:val="24"/>
          <w:lang w:val="en-US"/>
        </w:rPr>
        <w:t xml:space="preserve"> database </w:t>
      </w:r>
      <w:commentRangeEnd w:id="148"/>
      <w:r w:rsidR="00BB609F">
        <w:rPr>
          <w:rStyle w:val="CommentReference"/>
        </w:rPr>
        <w:commentReference w:id="148"/>
      </w:r>
      <w:r w:rsidR="004B2D77">
        <w:rPr>
          <w:sz w:val="24"/>
          <w:szCs w:val="24"/>
          <w:lang w:val="en-US"/>
        </w:rPr>
        <w:t xml:space="preserve">with tenant database </w:t>
      </w:r>
      <w:r w:rsidRPr="00B12296">
        <w:rPr>
          <w:sz w:val="24"/>
          <w:szCs w:val="24"/>
          <w:lang w:val="en-US"/>
        </w:rPr>
        <w:t xml:space="preserve">will be enriched to contain the new tenant data structures. </w:t>
      </w:r>
    </w:p>
    <w:p w14:paraId="6528464B" w14:textId="77777777" w:rsidR="008D62F2" w:rsidRPr="008D62F2" w:rsidRDefault="008D62F2" w:rsidP="008D62F2">
      <w:pPr>
        <w:rPr>
          <w:sz w:val="24"/>
          <w:szCs w:val="24"/>
          <w:lang w:val="en-US"/>
        </w:rPr>
      </w:pPr>
    </w:p>
    <w:p w14:paraId="1C6660DC" w14:textId="13B222B8" w:rsidR="00D20221" w:rsidRPr="00E84BF9" w:rsidRDefault="00D20221" w:rsidP="00D20221">
      <w:pPr>
        <w:rPr>
          <w:lang w:val="en-US"/>
        </w:rPr>
      </w:pPr>
    </w:p>
    <w:p w14:paraId="4639D5F2" w14:textId="5EAFD14E" w:rsidR="00E84BF9" w:rsidRDefault="00E84BF9" w:rsidP="00B30BDE">
      <w:pPr>
        <w:pStyle w:val="Heading1"/>
        <w:numPr>
          <w:ilvl w:val="0"/>
          <w:numId w:val="39"/>
        </w:numPr>
        <w:rPr>
          <w:lang w:val="en-US"/>
        </w:rPr>
      </w:pPr>
      <w:bookmarkStart w:id="149" w:name="_Toc147771129"/>
      <w:r>
        <w:rPr>
          <w:lang w:val="en-US"/>
        </w:rPr>
        <w:t>Interface with DWH</w:t>
      </w:r>
      <w:bookmarkEnd w:id="149"/>
    </w:p>
    <w:p w14:paraId="19FD94D9" w14:textId="479EA458" w:rsidR="00295CEB" w:rsidRPr="00F0045D" w:rsidRDefault="00295CEB" w:rsidP="00295CEB">
      <w:pPr>
        <w:rPr>
          <w:sz w:val="24"/>
          <w:szCs w:val="24"/>
          <w:lang w:val="en-US"/>
        </w:rPr>
      </w:pPr>
      <w:r w:rsidRPr="00295CEB">
        <w:rPr>
          <w:sz w:val="24"/>
          <w:szCs w:val="24"/>
          <w:lang w:val="en-US"/>
        </w:rPr>
        <w:t xml:space="preserve">A new interface </w:t>
      </w:r>
      <w:r>
        <w:rPr>
          <w:sz w:val="24"/>
          <w:szCs w:val="24"/>
          <w:lang w:val="en-US"/>
        </w:rPr>
        <w:t>between Credit Lens and DWH will be implemented</w:t>
      </w:r>
      <w:r w:rsidR="00ED4583">
        <w:rPr>
          <w:sz w:val="24"/>
          <w:szCs w:val="24"/>
          <w:lang w:val="en-US"/>
        </w:rPr>
        <w:t xml:space="preserve">. The export will </w:t>
      </w:r>
      <w:proofErr w:type="spellStart"/>
      <w:r w:rsidR="0066222D">
        <w:rPr>
          <w:sz w:val="24"/>
          <w:szCs w:val="24"/>
          <w:lang w:val="en-US"/>
        </w:rPr>
        <w:t>adhear</w:t>
      </w:r>
      <w:proofErr w:type="spellEnd"/>
      <w:r w:rsidR="0066222D">
        <w:rPr>
          <w:sz w:val="24"/>
          <w:szCs w:val="24"/>
          <w:lang w:val="en-US"/>
        </w:rPr>
        <w:t xml:space="preserve"> t</w:t>
      </w:r>
      <w:r w:rsidR="00ED4583">
        <w:rPr>
          <w:sz w:val="24"/>
          <w:szCs w:val="24"/>
          <w:lang w:val="en-US"/>
        </w:rPr>
        <w:t>he following</w:t>
      </w:r>
      <w:r w:rsidR="00F0045D">
        <w:rPr>
          <w:sz w:val="24"/>
          <w:szCs w:val="24"/>
          <w:lang w:val="en-US"/>
        </w:rPr>
        <w:t xml:space="preserve"> rules:</w:t>
      </w:r>
    </w:p>
    <w:p w14:paraId="1EA2D0C9" w14:textId="5892DECB" w:rsidR="00F0045D" w:rsidRDefault="00F0045D" w:rsidP="00F0045D">
      <w:pPr>
        <w:pStyle w:val="ListParagraph"/>
        <w:numPr>
          <w:ilvl w:val="0"/>
          <w:numId w:val="37"/>
        </w:numPr>
        <w:rPr>
          <w:sz w:val="24"/>
          <w:szCs w:val="24"/>
          <w:lang w:val="en-US"/>
        </w:rPr>
      </w:pPr>
      <w:r w:rsidRPr="00F0045D">
        <w:rPr>
          <w:sz w:val="24"/>
          <w:szCs w:val="24"/>
          <w:lang w:val="en-US"/>
        </w:rPr>
        <w:t xml:space="preserve">The perimeter of the report will </w:t>
      </w:r>
      <w:r w:rsidR="004C78B8">
        <w:rPr>
          <w:sz w:val="24"/>
          <w:szCs w:val="24"/>
          <w:lang w:val="en-US"/>
        </w:rPr>
        <w:t>be</w:t>
      </w:r>
      <w:r w:rsidRPr="00F0045D">
        <w:rPr>
          <w:sz w:val="24"/>
          <w:szCs w:val="24"/>
          <w:lang w:val="en-US"/>
        </w:rPr>
        <w:t xml:space="preserve"> all customers evaluated with </w:t>
      </w:r>
      <w:r w:rsidR="007751AB">
        <w:rPr>
          <w:sz w:val="24"/>
          <w:szCs w:val="24"/>
          <w:lang w:val="en-US"/>
        </w:rPr>
        <w:t xml:space="preserve">approved </w:t>
      </w:r>
      <w:r w:rsidRPr="00F0045D">
        <w:rPr>
          <w:sz w:val="24"/>
          <w:szCs w:val="24"/>
          <w:lang w:val="en-US"/>
        </w:rPr>
        <w:t xml:space="preserve">ESG scorecards. </w:t>
      </w:r>
    </w:p>
    <w:p w14:paraId="485EC9C1" w14:textId="06806AEA" w:rsidR="00F0045D" w:rsidRPr="00152683" w:rsidRDefault="00F0045D" w:rsidP="00F0045D">
      <w:pPr>
        <w:pStyle w:val="ListParagraph"/>
        <w:numPr>
          <w:ilvl w:val="0"/>
          <w:numId w:val="37"/>
        </w:numPr>
        <w:rPr>
          <w:ins w:id="150" w:author="Nikas Konstantinos" w:date="2023-10-18T13:48:00Z"/>
          <w:sz w:val="24"/>
          <w:szCs w:val="24"/>
          <w:lang w:val="en-US"/>
          <w:rPrChange w:id="151" w:author="Nikas Konstantinos" w:date="2023-10-18T13:48:00Z">
            <w:rPr>
              <w:ins w:id="152" w:author="Nikas Konstantinos" w:date="2023-10-18T13:48:00Z"/>
              <w:b/>
              <w:bCs/>
              <w:sz w:val="24"/>
              <w:szCs w:val="24"/>
              <w:lang w:val="en-US"/>
            </w:rPr>
          </w:rPrChange>
        </w:rPr>
      </w:pPr>
      <w:r>
        <w:rPr>
          <w:sz w:val="24"/>
          <w:szCs w:val="24"/>
          <w:lang w:val="en-US"/>
        </w:rPr>
        <w:t xml:space="preserve">The export will include </w:t>
      </w:r>
      <w:r w:rsidR="00224E9E">
        <w:rPr>
          <w:sz w:val="24"/>
          <w:szCs w:val="24"/>
          <w:lang w:val="en-US"/>
        </w:rPr>
        <w:t xml:space="preserve">only </w:t>
      </w:r>
      <w:r>
        <w:rPr>
          <w:sz w:val="24"/>
          <w:szCs w:val="24"/>
          <w:lang w:val="en-US"/>
        </w:rPr>
        <w:t xml:space="preserve">the latest </w:t>
      </w:r>
      <w:r w:rsidR="009A6B66">
        <w:rPr>
          <w:sz w:val="24"/>
          <w:szCs w:val="24"/>
          <w:lang w:val="en-US"/>
        </w:rPr>
        <w:t xml:space="preserve">active </w:t>
      </w:r>
      <w:r>
        <w:rPr>
          <w:sz w:val="24"/>
          <w:szCs w:val="24"/>
          <w:lang w:val="en-US"/>
        </w:rPr>
        <w:t xml:space="preserve">approved ESG assessment </w:t>
      </w:r>
      <w:r w:rsidRPr="0078156F">
        <w:rPr>
          <w:b/>
          <w:bCs/>
          <w:sz w:val="24"/>
          <w:szCs w:val="24"/>
          <w:lang w:val="en-US"/>
        </w:rPr>
        <w:t>per</w:t>
      </w:r>
      <w:del w:id="153" w:author="Nikas Konstantinos" w:date="2023-10-18T13:26:00Z">
        <w:r w:rsidRPr="0078156F" w:rsidDel="00BC62BA">
          <w:rPr>
            <w:b/>
            <w:bCs/>
            <w:sz w:val="24"/>
            <w:szCs w:val="24"/>
            <w:lang w:val="en-US"/>
          </w:rPr>
          <w:delText xml:space="preserve"> </w:delText>
        </w:r>
        <w:r w:rsidR="0078156F" w:rsidRPr="0078156F" w:rsidDel="00BC62BA">
          <w:rPr>
            <w:b/>
            <w:bCs/>
            <w:sz w:val="24"/>
            <w:szCs w:val="24"/>
            <w:lang w:val="en-US"/>
          </w:rPr>
          <w:delText>Entity Id</w:delText>
        </w:r>
      </w:del>
      <w:ins w:id="154" w:author="Nikas Konstantinos" w:date="2023-10-18T13:26:00Z">
        <w:r w:rsidR="00BC62BA">
          <w:rPr>
            <w:b/>
            <w:bCs/>
            <w:sz w:val="24"/>
            <w:szCs w:val="24"/>
            <w:lang w:val="en-US"/>
          </w:rPr>
          <w:t xml:space="preserve"> Tax Id</w:t>
        </w:r>
      </w:ins>
      <w:ins w:id="155" w:author="Nikas Konstantinos" w:date="2023-10-18T13:27:00Z">
        <w:r w:rsidR="00BC62BA">
          <w:rPr>
            <w:b/>
            <w:bCs/>
            <w:sz w:val="24"/>
            <w:szCs w:val="24"/>
            <w:lang w:val="en-US"/>
          </w:rPr>
          <w:t xml:space="preserve"> when the tax id is valid</w:t>
        </w:r>
      </w:ins>
      <w:ins w:id="156" w:author="Nikas Konstantinos" w:date="2023-10-18T13:29:00Z">
        <w:r w:rsidR="00285072">
          <w:rPr>
            <w:b/>
            <w:bCs/>
            <w:sz w:val="24"/>
            <w:szCs w:val="24"/>
            <w:lang w:val="en-US"/>
          </w:rPr>
          <w:t xml:space="preserve"> (</w:t>
        </w:r>
        <w:proofErr w:type="spellStart"/>
        <w:r w:rsidR="00285072">
          <w:rPr>
            <w:b/>
            <w:bCs/>
            <w:sz w:val="24"/>
            <w:szCs w:val="24"/>
            <w:lang w:val="en-US"/>
          </w:rPr>
          <w:t>non zero</w:t>
        </w:r>
        <w:proofErr w:type="spellEnd"/>
        <w:r w:rsidR="00285072">
          <w:rPr>
            <w:b/>
            <w:bCs/>
            <w:sz w:val="24"/>
            <w:szCs w:val="24"/>
            <w:lang w:val="en-US"/>
          </w:rPr>
          <w:t xml:space="preserve">, </w:t>
        </w:r>
        <w:proofErr w:type="spellStart"/>
        <w:r w:rsidR="00285072">
          <w:rPr>
            <w:b/>
            <w:bCs/>
            <w:sz w:val="24"/>
            <w:szCs w:val="24"/>
            <w:lang w:val="en-US"/>
          </w:rPr>
          <w:t>non alphanumeric</w:t>
        </w:r>
        <w:proofErr w:type="spellEnd"/>
        <w:r w:rsidR="00285072">
          <w:rPr>
            <w:b/>
            <w:bCs/>
            <w:sz w:val="24"/>
            <w:szCs w:val="24"/>
            <w:lang w:val="en-US"/>
          </w:rPr>
          <w:t>, non 999999999</w:t>
        </w:r>
      </w:ins>
      <w:ins w:id="157" w:author="Nikas Konstantinos" w:date="2023-10-18T13:48:00Z">
        <w:r w:rsidR="00152683" w:rsidRPr="00152683">
          <w:rPr>
            <w:b/>
            <w:bCs/>
            <w:sz w:val="24"/>
            <w:szCs w:val="24"/>
            <w:lang w:val="en-US"/>
            <w:rPrChange w:id="158" w:author="Nikas Konstantinos" w:date="2023-10-18T13:48:00Z">
              <w:rPr>
                <w:b/>
                <w:bCs/>
                <w:sz w:val="24"/>
                <w:szCs w:val="24"/>
              </w:rPr>
            </w:rPrChange>
          </w:rPr>
          <w:t xml:space="preserve"> </w:t>
        </w:r>
        <w:r w:rsidR="00152683">
          <w:rPr>
            <w:b/>
            <w:bCs/>
            <w:sz w:val="24"/>
            <w:szCs w:val="24"/>
            <w:lang w:val="en-US"/>
          </w:rPr>
          <w:t>non 7777777</w:t>
        </w:r>
      </w:ins>
      <w:ins w:id="159" w:author="Nikas Konstantinos" w:date="2023-10-19T14:08:00Z">
        <w:r w:rsidR="009F6B96" w:rsidRPr="009F6B96">
          <w:rPr>
            <w:b/>
            <w:bCs/>
            <w:sz w:val="24"/>
            <w:szCs w:val="24"/>
            <w:lang w:val="en-US"/>
            <w:rPrChange w:id="160" w:author="Nikas Konstantinos" w:date="2023-10-19T14:08:00Z">
              <w:rPr>
                <w:b/>
                <w:bCs/>
                <w:sz w:val="24"/>
                <w:szCs w:val="24"/>
              </w:rPr>
            </w:rPrChange>
          </w:rPr>
          <w:t>77</w:t>
        </w:r>
      </w:ins>
      <w:ins w:id="161" w:author="Nikas Konstantinos" w:date="2023-10-18T13:29:00Z">
        <w:r w:rsidR="00285072">
          <w:rPr>
            <w:b/>
            <w:bCs/>
            <w:sz w:val="24"/>
            <w:szCs w:val="24"/>
            <w:lang w:val="en-US"/>
          </w:rPr>
          <w:t>)</w:t>
        </w:r>
      </w:ins>
      <w:r w:rsidRPr="0078156F">
        <w:rPr>
          <w:b/>
          <w:bCs/>
          <w:sz w:val="24"/>
          <w:szCs w:val="24"/>
          <w:lang w:val="en-US"/>
        </w:rPr>
        <w:t>.</w:t>
      </w:r>
      <w:ins w:id="162" w:author="Nikas Konstantinos" w:date="2023-10-18T13:27:00Z">
        <w:r w:rsidR="00BC62BA">
          <w:rPr>
            <w:b/>
            <w:bCs/>
            <w:sz w:val="24"/>
            <w:szCs w:val="24"/>
            <w:lang w:val="en-US"/>
          </w:rPr>
          <w:t xml:space="preserve"> For invalid</w:t>
        </w:r>
      </w:ins>
      <w:ins w:id="163" w:author="Nikas Konstantinos" w:date="2023-10-18T13:28:00Z">
        <w:r w:rsidR="00BC62BA">
          <w:rPr>
            <w:b/>
            <w:bCs/>
            <w:sz w:val="24"/>
            <w:szCs w:val="24"/>
            <w:lang w:val="en-US"/>
          </w:rPr>
          <w:t xml:space="preserve"> tax ids the export will be based on CDI.</w:t>
        </w:r>
      </w:ins>
    </w:p>
    <w:p w14:paraId="56D160D5" w14:textId="27F97193" w:rsidR="00152683" w:rsidRPr="00F0045D" w:rsidRDefault="00152683" w:rsidP="00F0045D">
      <w:pPr>
        <w:pStyle w:val="ListParagraph"/>
        <w:numPr>
          <w:ilvl w:val="0"/>
          <w:numId w:val="37"/>
        </w:numPr>
        <w:rPr>
          <w:sz w:val="24"/>
          <w:szCs w:val="24"/>
          <w:lang w:val="en-US"/>
        </w:rPr>
      </w:pPr>
      <w:ins w:id="164" w:author="Nikas Konstantinos" w:date="2023-10-18T13:48:00Z">
        <w:r>
          <w:rPr>
            <w:b/>
            <w:bCs/>
            <w:sz w:val="24"/>
            <w:szCs w:val="24"/>
            <w:lang w:val="en-US"/>
          </w:rPr>
          <w:t>Invalid Tax ids will be converted to zero tax id (000000000)</w:t>
        </w:r>
      </w:ins>
    </w:p>
    <w:p w14:paraId="10B300FC" w14:textId="0F9E8822" w:rsidR="00813015" w:rsidRPr="00403892" w:rsidRDefault="002A51D5" w:rsidP="00403892">
      <w:pPr>
        <w:pStyle w:val="ListParagraph"/>
        <w:numPr>
          <w:ilvl w:val="0"/>
          <w:numId w:val="37"/>
        </w:numPr>
        <w:rPr>
          <w:sz w:val="24"/>
          <w:szCs w:val="24"/>
          <w:lang w:val="en-US"/>
        </w:rPr>
      </w:pPr>
      <w:r w:rsidRPr="00403892">
        <w:rPr>
          <w:sz w:val="24"/>
          <w:szCs w:val="24"/>
          <w:lang w:val="en-US"/>
        </w:rPr>
        <w:t>Tax Id and cdi code field</w:t>
      </w:r>
      <w:r w:rsidR="00F0045D">
        <w:rPr>
          <w:sz w:val="24"/>
          <w:szCs w:val="24"/>
          <w:lang w:val="en-US"/>
        </w:rPr>
        <w:t>s</w:t>
      </w:r>
      <w:r w:rsidRPr="00403892">
        <w:rPr>
          <w:sz w:val="24"/>
          <w:szCs w:val="24"/>
          <w:lang w:val="en-US"/>
        </w:rPr>
        <w:t xml:space="preserve"> will be populated with </w:t>
      </w:r>
      <w:r w:rsidR="00F736DD">
        <w:rPr>
          <w:sz w:val="24"/>
          <w:szCs w:val="24"/>
          <w:lang w:val="en-US"/>
        </w:rPr>
        <w:t xml:space="preserve">Entity’s </w:t>
      </w:r>
      <w:r w:rsidR="00E84BF9" w:rsidRPr="00403892">
        <w:rPr>
          <w:sz w:val="24"/>
          <w:szCs w:val="24"/>
          <w:lang w:val="en-US"/>
        </w:rPr>
        <w:t xml:space="preserve">version at the time of the </w:t>
      </w:r>
      <w:r w:rsidR="00356889">
        <w:rPr>
          <w:sz w:val="24"/>
          <w:szCs w:val="24"/>
          <w:lang w:val="en-US"/>
        </w:rPr>
        <w:t xml:space="preserve">creation of the </w:t>
      </w:r>
      <w:r w:rsidR="00E84BF9" w:rsidRPr="00403892">
        <w:rPr>
          <w:sz w:val="24"/>
          <w:szCs w:val="24"/>
          <w:lang w:val="en-US"/>
        </w:rPr>
        <w:t xml:space="preserve">assessment. </w:t>
      </w:r>
    </w:p>
    <w:p w14:paraId="49B0CB7F" w14:textId="75A7DA25" w:rsidR="00E84BF9" w:rsidRDefault="00E84BF9" w:rsidP="00403892">
      <w:pPr>
        <w:pStyle w:val="ListParagraph"/>
        <w:numPr>
          <w:ilvl w:val="0"/>
          <w:numId w:val="37"/>
        </w:numPr>
        <w:rPr>
          <w:ins w:id="165" w:author="Nikas Konstantinos" w:date="2023-10-18T13:49:00Z"/>
          <w:sz w:val="24"/>
          <w:szCs w:val="24"/>
          <w:lang w:val="en-US"/>
        </w:rPr>
      </w:pPr>
      <w:commentRangeStart w:id="166"/>
      <w:r w:rsidRPr="00403892">
        <w:rPr>
          <w:sz w:val="24"/>
          <w:szCs w:val="24"/>
          <w:lang w:val="en-US"/>
        </w:rPr>
        <w:t>The export job will run on a daily basis</w:t>
      </w:r>
      <w:commentRangeEnd w:id="166"/>
      <w:r w:rsidR="00990442">
        <w:rPr>
          <w:rStyle w:val="CommentReference"/>
        </w:rPr>
        <w:commentReference w:id="166"/>
      </w:r>
      <w:ins w:id="167" w:author="Nikas Konstantinos" w:date="2023-10-18T13:45:00Z">
        <w:r w:rsidR="009960E9">
          <w:rPr>
            <w:sz w:val="24"/>
            <w:szCs w:val="24"/>
            <w:lang w:val="en-US"/>
          </w:rPr>
          <w:t xml:space="preserve"> and will include all recor</w:t>
        </w:r>
      </w:ins>
      <w:ins w:id="168" w:author="Nikas Konstantinos" w:date="2023-10-18T13:46:00Z">
        <w:r w:rsidR="009960E9">
          <w:rPr>
            <w:sz w:val="24"/>
            <w:szCs w:val="24"/>
            <w:lang w:val="en-US"/>
          </w:rPr>
          <w:t>ds not Deltas</w:t>
        </w:r>
      </w:ins>
      <w:r w:rsidRPr="00403892">
        <w:rPr>
          <w:sz w:val="24"/>
          <w:szCs w:val="24"/>
          <w:lang w:val="en-US"/>
        </w:rPr>
        <w:t>.</w:t>
      </w:r>
    </w:p>
    <w:p w14:paraId="4368A657" w14:textId="1C1362FE" w:rsidR="008D28F2" w:rsidRDefault="008D28F2" w:rsidP="00403892">
      <w:pPr>
        <w:pStyle w:val="ListParagraph"/>
        <w:numPr>
          <w:ilvl w:val="0"/>
          <w:numId w:val="37"/>
        </w:numPr>
        <w:rPr>
          <w:sz w:val="24"/>
          <w:szCs w:val="24"/>
          <w:lang w:val="en-US"/>
        </w:rPr>
      </w:pPr>
      <w:ins w:id="169" w:author="Nikas Konstantinos" w:date="2023-10-18T13:49:00Z">
        <w:r>
          <w:rPr>
            <w:sz w:val="24"/>
            <w:szCs w:val="24"/>
            <w:lang w:val="en-US"/>
          </w:rPr>
          <w:t>Tax</w:t>
        </w:r>
      </w:ins>
      <w:ins w:id="170" w:author="Nikas Konstantinos" w:date="2023-10-18T13:50:00Z">
        <w:r>
          <w:rPr>
            <w:sz w:val="24"/>
            <w:szCs w:val="24"/>
            <w:lang w:val="en-US"/>
          </w:rPr>
          <w:t xml:space="preserve"> Ids with leading zeroes will be trimmed</w:t>
        </w:r>
        <w:r w:rsidR="00A134BB">
          <w:rPr>
            <w:sz w:val="24"/>
            <w:szCs w:val="24"/>
            <w:lang w:val="en-US"/>
          </w:rPr>
          <w:t xml:space="preserve"> </w:t>
        </w:r>
      </w:ins>
      <w:ins w:id="171" w:author="Nikas Konstantinos" w:date="2023-10-18T13:51:00Z">
        <w:r w:rsidR="00A134BB">
          <w:rPr>
            <w:sz w:val="24"/>
            <w:szCs w:val="24"/>
            <w:lang w:val="en-US"/>
          </w:rPr>
          <w:t>in the comparison (</w:t>
        </w:r>
        <w:proofErr w:type="spellStart"/>
        <w:r w:rsidR="00A134BB">
          <w:rPr>
            <w:sz w:val="24"/>
            <w:szCs w:val="24"/>
            <w:lang w:val="en-US"/>
          </w:rPr>
          <w:t>eg</w:t>
        </w:r>
        <w:proofErr w:type="spellEnd"/>
        <w:r w:rsidR="00A134BB">
          <w:rPr>
            <w:sz w:val="24"/>
            <w:szCs w:val="24"/>
            <w:lang w:val="en-US"/>
          </w:rPr>
          <w:t xml:space="preserve"> tax id 0123456789 is the same with 123456789)</w:t>
        </w:r>
      </w:ins>
    </w:p>
    <w:p w14:paraId="07D6628C" w14:textId="235DC3FA" w:rsidR="002F4C25" w:rsidRDefault="002F4C25" w:rsidP="002F4C25">
      <w:pPr>
        <w:rPr>
          <w:sz w:val="24"/>
          <w:szCs w:val="24"/>
          <w:lang w:val="en-US"/>
        </w:rPr>
      </w:pPr>
      <w:r w:rsidRPr="00A554B6">
        <w:rPr>
          <w:sz w:val="24"/>
          <w:szCs w:val="24"/>
          <w:highlight w:val="yellow"/>
          <w:lang w:val="en-US"/>
        </w:rPr>
        <w:t>Please confirm</w:t>
      </w:r>
      <w:r w:rsidR="00A554B6" w:rsidRPr="00A554B6">
        <w:rPr>
          <w:sz w:val="24"/>
          <w:szCs w:val="24"/>
          <w:highlight w:val="yellow"/>
          <w:lang w:val="en-US"/>
        </w:rPr>
        <w:t xml:space="preserve"> all the above</w:t>
      </w:r>
    </w:p>
    <w:p w14:paraId="46B461E1" w14:textId="58A9F6F9" w:rsidR="001241C7" w:rsidRPr="002F4C25" w:rsidDel="001679C6" w:rsidRDefault="001241C7" w:rsidP="002F4C25">
      <w:pPr>
        <w:rPr>
          <w:del w:id="172" w:author="Nikas Konstantinos" w:date="2023-10-18T13:51:00Z"/>
          <w:sz w:val="24"/>
          <w:szCs w:val="24"/>
          <w:lang w:val="en-US"/>
        </w:rPr>
      </w:pPr>
      <w:del w:id="173" w:author="Nikas Konstantinos" w:date="2023-10-18T13:51:00Z">
        <w:r w:rsidDel="001679C6">
          <w:rPr>
            <w:sz w:val="24"/>
            <w:szCs w:val="24"/>
            <w:lang w:val="en-US"/>
          </w:rPr>
          <w:lastRenderedPageBreak/>
          <w:delText>Please</w:delText>
        </w:r>
      </w:del>
    </w:p>
    <w:p w14:paraId="1E7BACD1" w14:textId="77777777" w:rsidR="00E84BF9" w:rsidRPr="00403892" w:rsidRDefault="00E84BF9" w:rsidP="00E84BF9">
      <w:pPr>
        <w:rPr>
          <w:sz w:val="24"/>
          <w:szCs w:val="24"/>
          <w:lang w:val="en-US"/>
        </w:rPr>
      </w:pPr>
      <w:r w:rsidRPr="00403892">
        <w:rPr>
          <w:sz w:val="24"/>
          <w:szCs w:val="24"/>
          <w:lang w:val="en-US"/>
        </w:rPr>
        <w:t>Exported Fields</w:t>
      </w:r>
    </w:p>
    <w:tbl>
      <w:tblPr>
        <w:tblW w:w="8784" w:type="dxa"/>
        <w:tblLook w:val="04A0" w:firstRow="1" w:lastRow="0" w:firstColumn="1" w:lastColumn="0" w:noHBand="0" w:noVBand="1"/>
      </w:tblPr>
      <w:tblGrid>
        <w:gridCol w:w="4280"/>
        <w:gridCol w:w="4504"/>
        <w:tblGridChange w:id="174">
          <w:tblGrid>
            <w:gridCol w:w="5"/>
            <w:gridCol w:w="4275"/>
            <w:gridCol w:w="5"/>
            <w:gridCol w:w="4499"/>
            <w:gridCol w:w="5"/>
          </w:tblGrid>
        </w:tblGridChange>
      </w:tblGrid>
      <w:tr w:rsidR="003163E5" w:rsidRPr="003163E5" w14:paraId="28BB5AB4" w14:textId="77777777" w:rsidTr="00514B1A">
        <w:trPr>
          <w:trHeight w:val="288"/>
        </w:trPr>
        <w:tc>
          <w:tcPr>
            <w:tcW w:w="4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0A35BA" w14:textId="77777777" w:rsidR="003163E5" w:rsidRPr="0098591B" w:rsidRDefault="003163E5" w:rsidP="003163E5">
            <w:pPr>
              <w:spacing w:after="0" w:line="240" w:lineRule="auto"/>
              <w:rPr>
                <w:rFonts w:ascii="Calibri" w:eastAsia="Times New Roman" w:hAnsi="Calibri" w:cs="Calibri"/>
                <w:color w:val="000000"/>
                <w:sz w:val="18"/>
                <w:szCs w:val="18"/>
                <w:highlight w:val="yellow"/>
                <w:lang w:val="en-US" w:eastAsia="el-GR"/>
              </w:rPr>
            </w:pPr>
            <w:r w:rsidRPr="0098591B">
              <w:rPr>
                <w:rFonts w:ascii="Calibri" w:eastAsia="Times New Roman" w:hAnsi="Calibri" w:cs="Calibri"/>
                <w:color w:val="000000"/>
                <w:sz w:val="18"/>
                <w:szCs w:val="18"/>
                <w:highlight w:val="yellow"/>
                <w:lang w:val="en-US" w:eastAsia="el-GR"/>
              </w:rPr>
              <w:t>[Unique Identifier of Involved Party Rating Event]</w:t>
            </w:r>
          </w:p>
        </w:tc>
        <w:tc>
          <w:tcPr>
            <w:tcW w:w="4504" w:type="dxa"/>
            <w:tcBorders>
              <w:top w:val="single" w:sz="4" w:space="0" w:color="auto"/>
              <w:left w:val="nil"/>
              <w:bottom w:val="single" w:sz="4" w:space="0" w:color="auto"/>
              <w:right w:val="single" w:sz="4" w:space="0" w:color="auto"/>
            </w:tcBorders>
            <w:shd w:val="clear" w:color="auto" w:fill="auto"/>
            <w:noWrap/>
            <w:vAlign w:val="center"/>
            <w:hideMark/>
          </w:tcPr>
          <w:p w14:paraId="6BBC0FE9" w14:textId="36C350E2" w:rsidR="003163E5" w:rsidRPr="00D22570" w:rsidRDefault="003163E5" w:rsidP="003163E5">
            <w:pPr>
              <w:spacing w:after="0" w:line="240" w:lineRule="auto"/>
              <w:rPr>
                <w:rFonts w:ascii="Calibri" w:eastAsia="Times New Roman" w:hAnsi="Calibri" w:cs="Calibri"/>
                <w:color w:val="000000"/>
                <w:sz w:val="18"/>
                <w:szCs w:val="18"/>
                <w:highlight w:val="yellow"/>
                <w:lang w:eastAsia="el-GR"/>
              </w:rPr>
            </w:pPr>
            <w:commentRangeStart w:id="175"/>
            <w:commentRangeStart w:id="176"/>
            <w:r w:rsidRPr="0098591B">
              <w:rPr>
                <w:rFonts w:ascii="Calibri" w:eastAsia="Times New Roman" w:hAnsi="Calibri" w:cs="Calibri"/>
                <w:color w:val="000000"/>
                <w:sz w:val="18"/>
                <w:szCs w:val="18"/>
                <w:highlight w:val="yellow"/>
                <w:lang w:eastAsia="el-GR"/>
              </w:rPr>
              <w:t xml:space="preserve">Μοναδικό αναγνωριστικό </w:t>
            </w:r>
            <w:proofErr w:type="spellStart"/>
            <w:r w:rsidRPr="0098591B">
              <w:rPr>
                <w:rFonts w:ascii="Calibri" w:eastAsia="Times New Roman" w:hAnsi="Calibri" w:cs="Calibri"/>
                <w:color w:val="000000"/>
                <w:sz w:val="18"/>
                <w:szCs w:val="18"/>
                <w:highlight w:val="yellow"/>
                <w:lang w:eastAsia="el-GR"/>
              </w:rPr>
              <w:t>derived</w:t>
            </w:r>
            <w:proofErr w:type="spellEnd"/>
            <w:r w:rsidRPr="0098591B">
              <w:rPr>
                <w:rFonts w:ascii="Calibri" w:eastAsia="Times New Roman" w:hAnsi="Calibri" w:cs="Calibri"/>
                <w:color w:val="000000"/>
                <w:sz w:val="18"/>
                <w:szCs w:val="18"/>
                <w:highlight w:val="yellow"/>
                <w:lang w:eastAsia="el-GR"/>
              </w:rPr>
              <w:t xml:space="preserve"> από το σύστημα</w:t>
            </w:r>
            <w:r w:rsidR="00AA56F4" w:rsidRPr="00AA56F4">
              <w:rPr>
                <w:rFonts w:ascii="Calibri" w:eastAsia="Times New Roman" w:hAnsi="Calibri" w:cs="Calibri"/>
                <w:color w:val="000000"/>
                <w:sz w:val="18"/>
                <w:szCs w:val="18"/>
                <w:highlight w:val="yellow"/>
                <w:lang w:eastAsia="el-GR"/>
              </w:rPr>
              <w:t xml:space="preserve"> </w:t>
            </w:r>
            <w:r w:rsidR="00D22570">
              <w:rPr>
                <w:rFonts w:ascii="Calibri" w:eastAsia="Times New Roman" w:hAnsi="Calibri" w:cs="Calibri"/>
                <w:color w:val="000000"/>
                <w:sz w:val="18"/>
                <w:szCs w:val="18"/>
                <w:highlight w:val="yellow"/>
                <w:lang w:eastAsia="el-GR"/>
              </w:rPr>
              <w:t>T</w:t>
            </w:r>
            <w:r w:rsidR="00D22570">
              <w:rPr>
                <w:rFonts w:ascii="Calibri" w:eastAsia="Times New Roman" w:hAnsi="Calibri" w:cs="Calibri"/>
                <w:color w:val="000000"/>
                <w:sz w:val="18"/>
                <w:szCs w:val="18"/>
                <w:highlight w:val="yellow"/>
                <w:lang w:val="en-US" w:eastAsia="el-GR"/>
              </w:rPr>
              <w:t>BD</w:t>
            </w:r>
            <w:commentRangeEnd w:id="175"/>
            <w:r w:rsidR="00BB609F">
              <w:rPr>
                <w:rStyle w:val="CommentReference"/>
              </w:rPr>
              <w:commentReference w:id="175"/>
            </w:r>
            <w:commentRangeEnd w:id="176"/>
            <w:r w:rsidR="001679C6">
              <w:rPr>
                <w:rStyle w:val="CommentReference"/>
              </w:rPr>
              <w:commentReference w:id="176"/>
            </w:r>
          </w:p>
        </w:tc>
      </w:tr>
      <w:tr w:rsidR="003163E5" w:rsidRPr="003163E5" w14:paraId="6CC3DA36" w14:textId="77777777" w:rsidTr="00514B1A">
        <w:trPr>
          <w:trHeight w:val="288"/>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36936503" w14:textId="77777777" w:rsidR="003163E5" w:rsidRPr="003163E5" w:rsidRDefault="003163E5" w:rsidP="003163E5">
            <w:pPr>
              <w:spacing w:after="0" w:line="240" w:lineRule="auto"/>
              <w:rPr>
                <w:rFonts w:ascii="Calibri" w:eastAsia="Times New Roman" w:hAnsi="Calibri" w:cs="Calibri"/>
                <w:color w:val="000000"/>
                <w:sz w:val="18"/>
                <w:szCs w:val="18"/>
                <w:lang w:eastAsia="el-GR"/>
              </w:rPr>
            </w:pPr>
            <w:r w:rsidRPr="003163E5">
              <w:rPr>
                <w:rFonts w:ascii="Calibri" w:eastAsia="Times New Roman" w:hAnsi="Calibri" w:cs="Calibri"/>
                <w:color w:val="000000"/>
                <w:sz w:val="18"/>
                <w:szCs w:val="18"/>
                <w:lang w:val="en-US" w:eastAsia="el-GR"/>
              </w:rPr>
              <w:t>[Source System Identifier]</w:t>
            </w:r>
          </w:p>
        </w:tc>
        <w:tc>
          <w:tcPr>
            <w:tcW w:w="4504" w:type="dxa"/>
            <w:tcBorders>
              <w:top w:val="nil"/>
              <w:left w:val="nil"/>
              <w:bottom w:val="single" w:sz="4" w:space="0" w:color="auto"/>
              <w:right w:val="single" w:sz="4" w:space="0" w:color="auto"/>
            </w:tcBorders>
            <w:shd w:val="clear" w:color="auto" w:fill="auto"/>
            <w:noWrap/>
            <w:vAlign w:val="center"/>
            <w:hideMark/>
          </w:tcPr>
          <w:p w14:paraId="4F96F1B7" w14:textId="77777777" w:rsidR="003163E5" w:rsidRPr="003163E5" w:rsidRDefault="003163E5" w:rsidP="003163E5">
            <w:pPr>
              <w:spacing w:after="0" w:line="240" w:lineRule="auto"/>
              <w:rPr>
                <w:rFonts w:ascii="Calibri" w:eastAsia="Times New Roman" w:hAnsi="Calibri" w:cs="Calibri"/>
                <w:color w:val="000000"/>
                <w:sz w:val="18"/>
                <w:szCs w:val="18"/>
                <w:lang w:eastAsia="el-GR"/>
              </w:rPr>
            </w:pPr>
            <w:proofErr w:type="spellStart"/>
            <w:r w:rsidRPr="003163E5">
              <w:rPr>
                <w:rFonts w:ascii="Calibri" w:eastAsia="Times New Roman" w:hAnsi="Calibri" w:cs="Calibri"/>
                <w:color w:val="000000"/>
                <w:sz w:val="18"/>
                <w:szCs w:val="18"/>
                <w:lang w:eastAsia="el-GR"/>
              </w:rPr>
              <w:t>Default</w:t>
            </w:r>
            <w:proofErr w:type="spellEnd"/>
            <w:r w:rsidRPr="003163E5">
              <w:rPr>
                <w:rFonts w:ascii="Calibri" w:eastAsia="Times New Roman" w:hAnsi="Calibri" w:cs="Calibri"/>
                <w:color w:val="000000"/>
                <w:sz w:val="18"/>
                <w:szCs w:val="18"/>
                <w:lang w:eastAsia="el-GR"/>
              </w:rPr>
              <w:t xml:space="preserve"> τιμή</w:t>
            </w:r>
          </w:p>
        </w:tc>
      </w:tr>
      <w:tr w:rsidR="003163E5" w:rsidRPr="003163E5" w14:paraId="2720FE99" w14:textId="77777777" w:rsidTr="00514B1A">
        <w:trPr>
          <w:trHeight w:val="288"/>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30973690" w14:textId="77777777" w:rsidR="003163E5" w:rsidRPr="003163E5" w:rsidRDefault="003163E5" w:rsidP="003163E5">
            <w:pPr>
              <w:spacing w:after="0" w:line="240" w:lineRule="auto"/>
              <w:rPr>
                <w:rFonts w:ascii="Calibri" w:eastAsia="Times New Roman" w:hAnsi="Calibri" w:cs="Calibri"/>
                <w:color w:val="000000"/>
                <w:sz w:val="18"/>
                <w:szCs w:val="18"/>
                <w:lang w:eastAsia="el-GR"/>
              </w:rPr>
            </w:pPr>
            <w:r w:rsidRPr="003163E5">
              <w:rPr>
                <w:rFonts w:ascii="Calibri" w:eastAsia="Times New Roman" w:hAnsi="Calibri" w:cs="Calibri"/>
                <w:color w:val="000000"/>
                <w:sz w:val="18"/>
                <w:szCs w:val="18"/>
                <w:lang w:eastAsia="el-GR"/>
              </w:rPr>
              <w:t>[</w:t>
            </w:r>
            <w:proofErr w:type="spellStart"/>
            <w:r w:rsidRPr="003163E5">
              <w:rPr>
                <w:rFonts w:ascii="Calibri" w:eastAsia="Times New Roman" w:hAnsi="Calibri" w:cs="Calibri"/>
                <w:color w:val="000000"/>
                <w:sz w:val="18"/>
                <w:szCs w:val="18"/>
                <w:lang w:eastAsia="el-GR"/>
              </w:rPr>
              <w:t>As</w:t>
            </w:r>
            <w:proofErr w:type="spellEnd"/>
            <w:r w:rsidRPr="003163E5">
              <w:rPr>
                <w:rFonts w:ascii="Calibri" w:eastAsia="Times New Roman" w:hAnsi="Calibri" w:cs="Calibri"/>
                <w:color w:val="000000"/>
                <w:sz w:val="18"/>
                <w:szCs w:val="18"/>
                <w:lang w:eastAsia="el-GR"/>
              </w:rPr>
              <w:t xml:space="preserve"> of </w:t>
            </w:r>
            <w:proofErr w:type="spellStart"/>
            <w:r w:rsidRPr="003163E5">
              <w:rPr>
                <w:rFonts w:ascii="Calibri" w:eastAsia="Times New Roman" w:hAnsi="Calibri" w:cs="Calibri"/>
                <w:color w:val="000000"/>
                <w:sz w:val="18"/>
                <w:szCs w:val="18"/>
                <w:lang w:eastAsia="el-GR"/>
              </w:rPr>
              <w:t>Date</w:t>
            </w:r>
            <w:proofErr w:type="spellEnd"/>
            <w:r w:rsidRPr="003163E5">
              <w:rPr>
                <w:rFonts w:ascii="Calibri" w:eastAsia="Times New Roman" w:hAnsi="Calibri" w:cs="Calibri"/>
                <w:color w:val="000000"/>
                <w:sz w:val="18"/>
                <w:szCs w:val="18"/>
                <w:lang w:eastAsia="el-GR"/>
              </w:rPr>
              <w:t>]</w:t>
            </w:r>
          </w:p>
        </w:tc>
        <w:tc>
          <w:tcPr>
            <w:tcW w:w="4504" w:type="dxa"/>
            <w:tcBorders>
              <w:top w:val="nil"/>
              <w:left w:val="nil"/>
              <w:bottom w:val="single" w:sz="4" w:space="0" w:color="auto"/>
              <w:right w:val="single" w:sz="4" w:space="0" w:color="auto"/>
            </w:tcBorders>
            <w:shd w:val="clear" w:color="auto" w:fill="auto"/>
            <w:noWrap/>
            <w:vAlign w:val="center"/>
            <w:hideMark/>
          </w:tcPr>
          <w:p w14:paraId="34151059" w14:textId="77777777" w:rsidR="003163E5" w:rsidRPr="003163E5" w:rsidRDefault="003163E5" w:rsidP="003163E5">
            <w:pPr>
              <w:spacing w:after="0" w:line="240" w:lineRule="auto"/>
              <w:rPr>
                <w:rFonts w:ascii="Calibri" w:eastAsia="Times New Roman" w:hAnsi="Calibri" w:cs="Calibri"/>
                <w:color w:val="000000"/>
                <w:sz w:val="18"/>
                <w:szCs w:val="18"/>
                <w:lang w:eastAsia="el-GR"/>
              </w:rPr>
            </w:pPr>
            <w:r w:rsidRPr="003163E5">
              <w:rPr>
                <w:rFonts w:ascii="Calibri" w:eastAsia="Times New Roman" w:hAnsi="Calibri" w:cs="Calibri"/>
                <w:color w:val="000000"/>
                <w:sz w:val="18"/>
                <w:szCs w:val="18"/>
                <w:lang w:eastAsia="el-GR"/>
              </w:rPr>
              <w:t>Ημερομηνία αναφοράς αρχείου</w:t>
            </w:r>
          </w:p>
        </w:tc>
      </w:tr>
      <w:tr w:rsidR="003163E5" w:rsidRPr="003163E5" w14:paraId="50F60833" w14:textId="77777777" w:rsidTr="00514B1A">
        <w:trPr>
          <w:trHeight w:val="288"/>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37D40C5F" w14:textId="77777777" w:rsidR="003163E5" w:rsidRPr="003163E5" w:rsidRDefault="003163E5" w:rsidP="003163E5">
            <w:pPr>
              <w:spacing w:after="0" w:line="240" w:lineRule="auto"/>
              <w:rPr>
                <w:rFonts w:ascii="Calibri" w:eastAsia="Times New Roman" w:hAnsi="Calibri" w:cs="Calibri"/>
                <w:color w:val="000000"/>
                <w:sz w:val="18"/>
                <w:szCs w:val="18"/>
                <w:lang w:val="en-US" w:eastAsia="el-GR"/>
              </w:rPr>
            </w:pPr>
            <w:commentRangeStart w:id="177"/>
            <w:r w:rsidRPr="003163E5">
              <w:rPr>
                <w:rFonts w:ascii="Calibri" w:eastAsia="Times New Roman" w:hAnsi="Calibri" w:cs="Calibri"/>
                <w:color w:val="000000"/>
                <w:sz w:val="18"/>
                <w:szCs w:val="18"/>
                <w:lang w:val="en-US" w:eastAsia="el-GR"/>
              </w:rPr>
              <w:t>[Involved Party Rating Entity ID]</w:t>
            </w:r>
            <w:commentRangeEnd w:id="177"/>
            <w:r w:rsidR="003E2A15">
              <w:rPr>
                <w:rStyle w:val="CommentReference"/>
              </w:rPr>
              <w:commentReference w:id="177"/>
            </w:r>
          </w:p>
        </w:tc>
        <w:tc>
          <w:tcPr>
            <w:tcW w:w="4504" w:type="dxa"/>
            <w:tcBorders>
              <w:top w:val="nil"/>
              <w:left w:val="nil"/>
              <w:bottom w:val="single" w:sz="4" w:space="0" w:color="auto"/>
              <w:right w:val="single" w:sz="4" w:space="0" w:color="auto"/>
            </w:tcBorders>
            <w:shd w:val="clear" w:color="auto" w:fill="auto"/>
            <w:noWrap/>
            <w:vAlign w:val="bottom"/>
            <w:hideMark/>
          </w:tcPr>
          <w:p w14:paraId="5CEB7BB7" w14:textId="77777777" w:rsidR="003163E5" w:rsidRPr="003163E5" w:rsidRDefault="003163E5" w:rsidP="003163E5">
            <w:pPr>
              <w:spacing w:after="0" w:line="240" w:lineRule="auto"/>
              <w:rPr>
                <w:rFonts w:ascii="Calibri" w:eastAsia="Times New Roman" w:hAnsi="Calibri" w:cs="Calibri"/>
                <w:color w:val="000000"/>
                <w:sz w:val="18"/>
                <w:szCs w:val="18"/>
                <w:lang w:eastAsia="el-GR"/>
              </w:rPr>
            </w:pPr>
            <w:proofErr w:type="spellStart"/>
            <w:r w:rsidRPr="003163E5">
              <w:rPr>
                <w:rFonts w:ascii="Calibri" w:eastAsia="Times New Roman" w:hAnsi="Calibri" w:cs="Calibri"/>
                <w:color w:val="000000"/>
                <w:sz w:val="18"/>
                <w:szCs w:val="18"/>
                <w:lang w:eastAsia="el-GR"/>
              </w:rPr>
              <w:t>Entityid</w:t>
            </w:r>
            <w:proofErr w:type="spellEnd"/>
          </w:p>
        </w:tc>
      </w:tr>
      <w:tr w:rsidR="003163E5" w:rsidRPr="003163E5" w14:paraId="5C58094C" w14:textId="77777777" w:rsidTr="00514B1A">
        <w:trPr>
          <w:trHeight w:val="288"/>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09A57BE0" w14:textId="77777777" w:rsidR="003163E5" w:rsidRPr="00B32906" w:rsidRDefault="003163E5" w:rsidP="003163E5">
            <w:pPr>
              <w:spacing w:after="0" w:line="240" w:lineRule="auto"/>
              <w:rPr>
                <w:rFonts w:ascii="Calibri" w:eastAsia="Times New Roman" w:hAnsi="Calibri" w:cs="Calibri"/>
                <w:color w:val="000000"/>
                <w:sz w:val="18"/>
                <w:szCs w:val="18"/>
                <w:highlight w:val="yellow"/>
                <w:lang w:val="en-US" w:eastAsia="el-GR"/>
              </w:rPr>
            </w:pPr>
            <w:r w:rsidRPr="00B32906">
              <w:rPr>
                <w:rFonts w:ascii="Calibri" w:eastAsia="Times New Roman" w:hAnsi="Calibri" w:cs="Calibri"/>
                <w:color w:val="000000"/>
                <w:sz w:val="18"/>
                <w:szCs w:val="18"/>
                <w:highlight w:val="yellow"/>
                <w:lang w:val="en-US" w:eastAsia="el-GR"/>
              </w:rPr>
              <w:t>[Involved Party Rating Obligor Tax Id]</w:t>
            </w:r>
          </w:p>
        </w:tc>
        <w:tc>
          <w:tcPr>
            <w:tcW w:w="4504" w:type="dxa"/>
            <w:tcBorders>
              <w:top w:val="nil"/>
              <w:left w:val="nil"/>
              <w:bottom w:val="single" w:sz="4" w:space="0" w:color="auto"/>
              <w:right w:val="single" w:sz="4" w:space="0" w:color="auto"/>
            </w:tcBorders>
            <w:shd w:val="clear" w:color="auto" w:fill="auto"/>
            <w:noWrap/>
            <w:vAlign w:val="bottom"/>
            <w:hideMark/>
          </w:tcPr>
          <w:p w14:paraId="2C8DF0B5" w14:textId="77777777" w:rsidR="003163E5" w:rsidRPr="00B32906" w:rsidRDefault="003163E5" w:rsidP="003163E5">
            <w:pPr>
              <w:spacing w:after="0" w:line="240" w:lineRule="auto"/>
              <w:rPr>
                <w:rFonts w:ascii="Calibri" w:eastAsia="Times New Roman" w:hAnsi="Calibri" w:cs="Calibri"/>
                <w:color w:val="000000"/>
                <w:sz w:val="18"/>
                <w:szCs w:val="18"/>
                <w:highlight w:val="yellow"/>
                <w:lang w:eastAsia="el-GR"/>
              </w:rPr>
            </w:pPr>
            <w:r w:rsidRPr="00B32906">
              <w:rPr>
                <w:rFonts w:ascii="Calibri" w:eastAsia="Times New Roman" w:hAnsi="Calibri" w:cs="Calibri"/>
                <w:color w:val="000000"/>
                <w:sz w:val="18"/>
                <w:szCs w:val="18"/>
                <w:highlight w:val="yellow"/>
                <w:lang w:eastAsia="el-GR"/>
              </w:rPr>
              <w:t>ΑΦΜ</w:t>
            </w:r>
          </w:p>
        </w:tc>
      </w:tr>
      <w:tr w:rsidR="003163E5" w:rsidRPr="003163E5" w14:paraId="5F31C42D" w14:textId="77777777" w:rsidTr="00514B1A">
        <w:trPr>
          <w:trHeight w:val="288"/>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386995A1" w14:textId="77777777" w:rsidR="003163E5" w:rsidRPr="00B32906" w:rsidRDefault="003163E5" w:rsidP="003163E5">
            <w:pPr>
              <w:spacing w:after="0" w:line="240" w:lineRule="auto"/>
              <w:rPr>
                <w:rFonts w:ascii="Calibri" w:eastAsia="Times New Roman" w:hAnsi="Calibri" w:cs="Calibri"/>
                <w:color w:val="000000"/>
                <w:sz w:val="18"/>
                <w:szCs w:val="18"/>
                <w:highlight w:val="yellow"/>
                <w:lang w:val="en-US" w:eastAsia="el-GR"/>
              </w:rPr>
            </w:pPr>
            <w:r w:rsidRPr="00B32906">
              <w:rPr>
                <w:rFonts w:ascii="Calibri" w:eastAsia="Times New Roman" w:hAnsi="Calibri" w:cs="Calibri"/>
                <w:color w:val="000000"/>
                <w:sz w:val="18"/>
                <w:szCs w:val="18"/>
                <w:highlight w:val="yellow"/>
                <w:lang w:val="en-US" w:eastAsia="el-GR"/>
              </w:rPr>
              <w:t>[Involved Party Rating Obligor CDI Code]</w:t>
            </w:r>
          </w:p>
        </w:tc>
        <w:tc>
          <w:tcPr>
            <w:tcW w:w="4504" w:type="dxa"/>
            <w:tcBorders>
              <w:top w:val="nil"/>
              <w:left w:val="nil"/>
              <w:bottom w:val="single" w:sz="4" w:space="0" w:color="auto"/>
              <w:right w:val="single" w:sz="4" w:space="0" w:color="auto"/>
            </w:tcBorders>
            <w:shd w:val="clear" w:color="auto" w:fill="auto"/>
            <w:noWrap/>
            <w:vAlign w:val="bottom"/>
            <w:hideMark/>
          </w:tcPr>
          <w:p w14:paraId="459E2657" w14:textId="77777777" w:rsidR="003163E5" w:rsidRPr="00B32906" w:rsidRDefault="003163E5" w:rsidP="003163E5">
            <w:pPr>
              <w:spacing w:after="0" w:line="240" w:lineRule="auto"/>
              <w:rPr>
                <w:rFonts w:ascii="Calibri" w:eastAsia="Times New Roman" w:hAnsi="Calibri" w:cs="Calibri"/>
                <w:color w:val="000000"/>
                <w:sz w:val="18"/>
                <w:szCs w:val="18"/>
                <w:highlight w:val="yellow"/>
                <w:lang w:eastAsia="el-GR"/>
              </w:rPr>
            </w:pPr>
            <w:r w:rsidRPr="00B32906">
              <w:rPr>
                <w:rFonts w:ascii="Calibri" w:eastAsia="Times New Roman" w:hAnsi="Calibri" w:cs="Calibri"/>
                <w:color w:val="000000"/>
                <w:sz w:val="18"/>
                <w:szCs w:val="18"/>
                <w:highlight w:val="yellow"/>
                <w:lang w:eastAsia="el-GR"/>
              </w:rPr>
              <w:t>Κωδικός πελάτη</w:t>
            </w:r>
          </w:p>
        </w:tc>
      </w:tr>
      <w:tr w:rsidR="003163E5" w:rsidRPr="003163E5" w14:paraId="56431584" w14:textId="77777777" w:rsidTr="00514B1A">
        <w:trPr>
          <w:trHeight w:val="288"/>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133FD3C2" w14:textId="77777777" w:rsidR="003163E5" w:rsidRPr="003163E5" w:rsidRDefault="003163E5" w:rsidP="003163E5">
            <w:pPr>
              <w:spacing w:after="0" w:line="240" w:lineRule="auto"/>
              <w:rPr>
                <w:rFonts w:ascii="Calibri" w:eastAsia="Times New Roman" w:hAnsi="Calibri" w:cs="Calibri"/>
                <w:color w:val="000000"/>
                <w:sz w:val="18"/>
                <w:szCs w:val="18"/>
                <w:lang w:val="en-US" w:eastAsia="el-GR"/>
              </w:rPr>
            </w:pPr>
            <w:r w:rsidRPr="003163E5">
              <w:rPr>
                <w:rFonts w:ascii="Calibri" w:eastAsia="Times New Roman" w:hAnsi="Calibri" w:cs="Calibri"/>
                <w:color w:val="000000"/>
                <w:sz w:val="18"/>
                <w:szCs w:val="18"/>
                <w:lang w:val="en-US" w:eastAsia="el-GR"/>
              </w:rPr>
              <w:t xml:space="preserve">[Involved Party Rating Obligor </w:t>
            </w:r>
            <w:proofErr w:type="spellStart"/>
            <w:r w:rsidRPr="003163E5">
              <w:rPr>
                <w:rFonts w:ascii="Calibri" w:eastAsia="Times New Roman" w:hAnsi="Calibri" w:cs="Calibri"/>
                <w:color w:val="000000"/>
                <w:sz w:val="18"/>
                <w:szCs w:val="18"/>
                <w:lang w:val="en-US" w:eastAsia="el-GR"/>
              </w:rPr>
              <w:t>Nace</w:t>
            </w:r>
            <w:proofErr w:type="spellEnd"/>
            <w:r w:rsidRPr="003163E5">
              <w:rPr>
                <w:rFonts w:ascii="Calibri" w:eastAsia="Times New Roman" w:hAnsi="Calibri" w:cs="Calibri"/>
                <w:color w:val="000000"/>
                <w:sz w:val="18"/>
                <w:szCs w:val="18"/>
                <w:lang w:val="en-US" w:eastAsia="el-GR"/>
              </w:rPr>
              <w:t xml:space="preserve"> Code]</w:t>
            </w:r>
          </w:p>
        </w:tc>
        <w:tc>
          <w:tcPr>
            <w:tcW w:w="4504" w:type="dxa"/>
            <w:tcBorders>
              <w:top w:val="nil"/>
              <w:left w:val="nil"/>
              <w:bottom w:val="single" w:sz="4" w:space="0" w:color="auto"/>
              <w:right w:val="single" w:sz="4" w:space="0" w:color="auto"/>
            </w:tcBorders>
            <w:shd w:val="clear" w:color="auto" w:fill="auto"/>
            <w:noWrap/>
            <w:vAlign w:val="bottom"/>
            <w:hideMark/>
          </w:tcPr>
          <w:p w14:paraId="12AB720D" w14:textId="77777777" w:rsidR="003163E5" w:rsidRPr="003163E5" w:rsidRDefault="003163E5" w:rsidP="003163E5">
            <w:pPr>
              <w:spacing w:after="0" w:line="240" w:lineRule="auto"/>
              <w:rPr>
                <w:rFonts w:ascii="Calibri" w:eastAsia="Times New Roman" w:hAnsi="Calibri" w:cs="Calibri"/>
                <w:color w:val="000000"/>
                <w:sz w:val="18"/>
                <w:szCs w:val="18"/>
                <w:lang w:eastAsia="el-GR"/>
              </w:rPr>
            </w:pPr>
            <w:r w:rsidRPr="003163E5">
              <w:rPr>
                <w:rFonts w:ascii="Calibri" w:eastAsia="Times New Roman" w:hAnsi="Calibri" w:cs="Calibri"/>
                <w:color w:val="000000"/>
                <w:sz w:val="18"/>
                <w:szCs w:val="18"/>
                <w:lang w:eastAsia="el-GR"/>
              </w:rPr>
              <w:t xml:space="preserve">Industry </w:t>
            </w:r>
            <w:proofErr w:type="spellStart"/>
            <w:r w:rsidRPr="003163E5">
              <w:rPr>
                <w:rFonts w:ascii="Calibri" w:eastAsia="Times New Roman" w:hAnsi="Calibri" w:cs="Calibri"/>
                <w:color w:val="000000"/>
                <w:sz w:val="18"/>
                <w:szCs w:val="18"/>
                <w:lang w:eastAsia="el-GR"/>
              </w:rPr>
              <w:t>Code</w:t>
            </w:r>
            <w:proofErr w:type="spellEnd"/>
            <w:r w:rsidRPr="003163E5">
              <w:rPr>
                <w:rFonts w:ascii="Calibri" w:eastAsia="Times New Roman" w:hAnsi="Calibri" w:cs="Calibri"/>
                <w:color w:val="000000"/>
                <w:sz w:val="18"/>
                <w:szCs w:val="18"/>
                <w:lang w:eastAsia="el-GR"/>
              </w:rPr>
              <w:t xml:space="preserve"> (NACE)</w:t>
            </w:r>
          </w:p>
        </w:tc>
      </w:tr>
      <w:tr w:rsidR="003163E5" w:rsidRPr="003163E5" w14:paraId="1257A2FF" w14:textId="77777777" w:rsidTr="00514B1A">
        <w:trPr>
          <w:trHeight w:val="288"/>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669D5D04" w14:textId="77777777" w:rsidR="003163E5" w:rsidRPr="003163E5" w:rsidRDefault="003163E5" w:rsidP="003163E5">
            <w:pPr>
              <w:spacing w:after="0" w:line="240" w:lineRule="auto"/>
              <w:rPr>
                <w:rFonts w:ascii="Calibri" w:eastAsia="Times New Roman" w:hAnsi="Calibri" w:cs="Calibri"/>
                <w:color w:val="000000"/>
                <w:sz w:val="18"/>
                <w:szCs w:val="18"/>
                <w:lang w:val="en-US" w:eastAsia="el-GR"/>
              </w:rPr>
            </w:pPr>
            <w:r w:rsidRPr="003163E5">
              <w:rPr>
                <w:rFonts w:ascii="Calibri" w:eastAsia="Times New Roman" w:hAnsi="Calibri" w:cs="Calibri"/>
                <w:color w:val="000000"/>
                <w:sz w:val="18"/>
                <w:szCs w:val="18"/>
                <w:lang w:val="en-US" w:eastAsia="el-GR"/>
              </w:rPr>
              <w:t>[Involved Party Rating ESG Event Date]</w:t>
            </w:r>
          </w:p>
        </w:tc>
        <w:tc>
          <w:tcPr>
            <w:tcW w:w="4504" w:type="dxa"/>
            <w:tcBorders>
              <w:top w:val="nil"/>
              <w:left w:val="nil"/>
              <w:bottom w:val="single" w:sz="4" w:space="0" w:color="auto"/>
              <w:right w:val="single" w:sz="4" w:space="0" w:color="auto"/>
            </w:tcBorders>
            <w:shd w:val="clear" w:color="auto" w:fill="auto"/>
            <w:noWrap/>
            <w:vAlign w:val="bottom"/>
            <w:hideMark/>
          </w:tcPr>
          <w:p w14:paraId="3E064A28" w14:textId="77777777" w:rsidR="003163E5" w:rsidRPr="003163E5" w:rsidRDefault="003163E5" w:rsidP="003163E5">
            <w:pPr>
              <w:spacing w:after="0" w:line="240" w:lineRule="auto"/>
              <w:rPr>
                <w:rFonts w:ascii="Calibri" w:eastAsia="Times New Roman" w:hAnsi="Calibri" w:cs="Calibri"/>
                <w:color w:val="000000"/>
                <w:sz w:val="18"/>
                <w:szCs w:val="18"/>
                <w:lang w:eastAsia="el-GR"/>
              </w:rPr>
            </w:pPr>
            <w:r w:rsidRPr="003163E5">
              <w:rPr>
                <w:rFonts w:ascii="Calibri" w:eastAsia="Times New Roman" w:hAnsi="Calibri" w:cs="Calibri"/>
                <w:color w:val="000000"/>
                <w:sz w:val="18"/>
                <w:szCs w:val="18"/>
                <w:lang w:eastAsia="el-GR"/>
              </w:rPr>
              <w:t xml:space="preserve">Πότε συμπληρώθηκε το </w:t>
            </w:r>
            <w:proofErr w:type="spellStart"/>
            <w:r w:rsidRPr="003163E5">
              <w:rPr>
                <w:rFonts w:ascii="Calibri" w:eastAsia="Times New Roman" w:hAnsi="Calibri" w:cs="Calibri"/>
                <w:color w:val="000000"/>
                <w:sz w:val="18"/>
                <w:szCs w:val="18"/>
                <w:lang w:eastAsia="el-GR"/>
              </w:rPr>
              <w:t>ερωτ</w:t>
            </w:r>
            <w:proofErr w:type="spellEnd"/>
            <w:r w:rsidRPr="003163E5">
              <w:rPr>
                <w:rFonts w:ascii="Calibri" w:eastAsia="Times New Roman" w:hAnsi="Calibri" w:cs="Calibri"/>
                <w:color w:val="000000"/>
                <w:sz w:val="18"/>
                <w:szCs w:val="18"/>
                <w:lang w:eastAsia="el-GR"/>
              </w:rPr>
              <w:t>/γιο στον Τειρεσία</w:t>
            </w:r>
          </w:p>
        </w:tc>
      </w:tr>
      <w:tr w:rsidR="003163E5" w:rsidRPr="003163E5" w14:paraId="46C95831" w14:textId="77777777" w:rsidTr="00514B1A">
        <w:trPr>
          <w:trHeight w:val="288"/>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4714C888" w14:textId="77777777" w:rsidR="003163E5" w:rsidRPr="003163E5" w:rsidRDefault="003163E5" w:rsidP="003163E5">
            <w:pPr>
              <w:spacing w:after="0" w:line="240" w:lineRule="auto"/>
              <w:rPr>
                <w:rFonts w:ascii="Wingdings" w:eastAsia="Times New Roman" w:hAnsi="Wingdings" w:cs="Calibri"/>
                <w:color w:val="000000"/>
                <w:sz w:val="18"/>
                <w:szCs w:val="18"/>
                <w:lang w:val="en-US" w:eastAsia="el-GR"/>
              </w:rPr>
            </w:pPr>
            <w:r w:rsidRPr="003163E5">
              <w:rPr>
                <w:rFonts w:ascii="Times New Roman" w:eastAsia="Times New Roman" w:hAnsi="Times New Roman" w:cs="Times New Roman"/>
                <w:color w:val="000000"/>
                <w:sz w:val="18"/>
                <w:szCs w:val="18"/>
                <w:lang w:eastAsia="el-GR"/>
              </w:rPr>
              <w:t xml:space="preserve"> </w:t>
            </w:r>
            <w:r w:rsidRPr="003163E5">
              <w:rPr>
                <w:rFonts w:ascii="Calibri" w:eastAsia="Times New Roman" w:hAnsi="Calibri" w:cs="Calibri"/>
                <w:color w:val="000000"/>
                <w:sz w:val="18"/>
                <w:szCs w:val="18"/>
                <w:lang w:val="en-US" w:eastAsia="el-GR"/>
              </w:rPr>
              <w:t>[Involved Party Rating ESG System Retrieval Date]</w:t>
            </w:r>
          </w:p>
        </w:tc>
        <w:tc>
          <w:tcPr>
            <w:tcW w:w="4504" w:type="dxa"/>
            <w:tcBorders>
              <w:top w:val="nil"/>
              <w:left w:val="nil"/>
              <w:bottom w:val="single" w:sz="4" w:space="0" w:color="auto"/>
              <w:right w:val="single" w:sz="4" w:space="0" w:color="auto"/>
            </w:tcBorders>
            <w:shd w:val="clear" w:color="auto" w:fill="auto"/>
            <w:noWrap/>
            <w:vAlign w:val="bottom"/>
            <w:hideMark/>
          </w:tcPr>
          <w:p w14:paraId="035DF695" w14:textId="77777777" w:rsidR="003163E5" w:rsidRPr="003163E5" w:rsidRDefault="003163E5" w:rsidP="003163E5">
            <w:pPr>
              <w:spacing w:after="0" w:line="240" w:lineRule="auto"/>
              <w:rPr>
                <w:rFonts w:ascii="Calibri" w:eastAsia="Times New Roman" w:hAnsi="Calibri" w:cs="Calibri"/>
                <w:color w:val="000000"/>
                <w:sz w:val="18"/>
                <w:szCs w:val="18"/>
                <w:lang w:eastAsia="el-GR"/>
              </w:rPr>
            </w:pPr>
            <w:proofErr w:type="spellStart"/>
            <w:r w:rsidRPr="003163E5">
              <w:rPr>
                <w:rFonts w:ascii="Calibri" w:eastAsia="Times New Roman" w:hAnsi="Calibri" w:cs="Calibri"/>
                <w:color w:val="000000"/>
                <w:sz w:val="18"/>
                <w:szCs w:val="18"/>
                <w:lang w:eastAsia="el-GR"/>
              </w:rPr>
              <w:t>Ποτε</w:t>
            </w:r>
            <w:proofErr w:type="spellEnd"/>
            <w:r w:rsidRPr="003163E5">
              <w:rPr>
                <w:rFonts w:ascii="Calibri" w:eastAsia="Times New Roman" w:hAnsi="Calibri" w:cs="Calibri"/>
                <w:color w:val="000000"/>
                <w:sz w:val="18"/>
                <w:szCs w:val="18"/>
                <w:lang w:eastAsia="el-GR"/>
              </w:rPr>
              <w:t xml:space="preserve"> κατέβηκε το </w:t>
            </w:r>
            <w:proofErr w:type="spellStart"/>
            <w:r w:rsidRPr="003163E5">
              <w:rPr>
                <w:rFonts w:ascii="Calibri" w:eastAsia="Times New Roman" w:hAnsi="Calibri" w:cs="Calibri"/>
                <w:color w:val="000000"/>
                <w:sz w:val="18"/>
                <w:szCs w:val="18"/>
                <w:lang w:eastAsia="el-GR"/>
              </w:rPr>
              <w:t>ερωτ</w:t>
            </w:r>
            <w:proofErr w:type="spellEnd"/>
            <w:r w:rsidRPr="003163E5">
              <w:rPr>
                <w:rFonts w:ascii="Calibri" w:eastAsia="Times New Roman" w:hAnsi="Calibri" w:cs="Calibri"/>
                <w:color w:val="000000"/>
                <w:sz w:val="18"/>
                <w:szCs w:val="18"/>
                <w:lang w:eastAsia="el-GR"/>
              </w:rPr>
              <w:t>/γιο στο CL</w:t>
            </w:r>
          </w:p>
        </w:tc>
      </w:tr>
      <w:tr w:rsidR="003163E5" w:rsidRPr="003163E5" w14:paraId="43E23B55" w14:textId="77777777" w:rsidTr="00514B1A">
        <w:trPr>
          <w:trHeight w:val="288"/>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35493421" w14:textId="77777777" w:rsidR="003163E5" w:rsidRPr="003163E5" w:rsidRDefault="003163E5" w:rsidP="003163E5">
            <w:pPr>
              <w:spacing w:after="0" w:line="240" w:lineRule="auto"/>
              <w:rPr>
                <w:rFonts w:ascii="Wingdings" w:eastAsia="Times New Roman" w:hAnsi="Wingdings" w:cs="Calibri"/>
                <w:color w:val="000000"/>
                <w:sz w:val="18"/>
                <w:szCs w:val="18"/>
                <w:lang w:val="en-US" w:eastAsia="el-GR"/>
              </w:rPr>
            </w:pPr>
            <w:commentRangeStart w:id="178"/>
            <w:r w:rsidRPr="009F6B96">
              <w:rPr>
                <w:rFonts w:ascii="Times New Roman" w:eastAsia="Times New Roman" w:hAnsi="Times New Roman" w:cs="Times New Roman"/>
                <w:color w:val="000000"/>
                <w:sz w:val="18"/>
                <w:szCs w:val="18"/>
                <w:lang w:eastAsia="el-GR"/>
              </w:rPr>
              <w:t xml:space="preserve"> </w:t>
            </w:r>
            <w:r w:rsidRPr="003163E5">
              <w:rPr>
                <w:rFonts w:ascii="Calibri" w:eastAsia="Times New Roman" w:hAnsi="Calibri" w:cs="Calibri"/>
                <w:color w:val="000000"/>
                <w:sz w:val="18"/>
                <w:szCs w:val="18"/>
                <w:lang w:val="en-US" w:eastAsia="el-GR"/>
              </w:rPr>
              <w:t>[Involved Party Rating ESG Assessment Date]</w:t>
            </w:r>
          </w:p>
        </w:tc>
        <w:tc>
          <w:tcPr>
            <w:tcW w:w="4504" w:type="dxa"/>
            <w:tcBorders>
              <w:top w:val="nil"/>
              <w:left w:val="nil"/>
              <w:bottom w:val="single" w:sz="4" w:space="0" w:color="auto"/>
              <w:right w:val="single" w:sz="4" w:space="0" w:color="auto"/>
            </w:tcBorders>
            <w:shd w:val="clear" w:color="auto" w:fill="auto"/>
            <w:noWrap/>
            <w:vAlign w:val="bottom"/>
            <w:hideMark/>
          </w:tcPr>
          <w:p w14:paraId="5461B825" w14:textId="77777777" w:rsidR="003163E5" w:rsidRPr="003163E5" w:rsidRDefault="003163E5" w:rsidP="003163E5">
            <w:pPr>
              <w:spacing w:after="0" w:line="240" w:lineRule="auto"/>
              <w:rPr>
                <w:rFonts w:ascii="Calibri" w:eastAsia="Times New Roman" w:hAnsi="Calibri" w:cs="Calibri"/>
                <w:color w:val="000000"/>
                <w:sz w:val="18"/>
                <w:szCs w:val="18"/>
                <w:lang w:eastAsia="el-GR"/>
              </w:rPr>
            </w:pPr>
            <w:proofErr w:type="spellStart"/>
            <w:r w:rsidRPr="003163E5">
              <w:rPr>
                <w:rFonts w:ascii="Calibri" w:eastAsia="Times New Roman" w:hAnsi="Calibri" w:cs="Calibri"/>
                <w:color w:val="000000"/>
                <w:sz w:val="18"/>
                <w:szCs w:val="18"/>
                <w:lang w:eastAsia="el-GR"/>
              </w:rPr>
              <w:t>Scoring</w:t>
            </w:r>
            <w:proofErr w:type="spellEnd"/>
            <w:r w:rsidRPr="003163E5">
              <w:rPr>
                <w:rFonts w:ascii="Calibri" w:eastAsia="Times New Roman" w:hAnsi="Calibri" w:cs="Calibri"/>
                <w:color w:val="000000"/>
                <w:sz w:val="18"/>
                <w:szCs w:val="18"/>
                <w:lang w:eastAsia="el-GR"/>
              </w:rPr>
              <w:t xml:space="preserve"> </w:t>
            </w:r>
            <w:proofErr w:type="spellStart"/>
            <w:r w:rsidRPr="003163E5">
              <w:rPr>
                <w:rFonts w:ascii="Calibri" w:eastAsia="Times New Roman" w:hAnsi="Calibri" w:cs="Calibri"/>
                <w:color w:val="000000"/>
                <w:sz w:val="18"/>
                <w:szCs w:val="18"/>
                <w:lang w:eastAsia="el-GR"/>
              </w:rPr>
              <w:t>Date</w:t>
            </w:r>
            <w:commentRangeEnd w:id="178"/>
            <w:proofErr w:type="spellEnd"/>
            <w:r w:rsidR="00DB0DAC">
              <w:rPr>
                <w:rStyle w:val="CommentReference"/>
              </w:rPr>
              <w:commentReference w:id="178"/>
            </w:r>
          </w:p>
        </w:tc>
      </w:tr>
      <w:tr w:rsidR="003163E5" w:rsidRPr="003163E5" w14:paraId="761088BB" w14:textId="77777777" w:rsidTr="00514B1A">
        <w:trPr>
          <w:trHeight w:val="288"/>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590B0830" w14:textId="77777777" w:rsidR="003163E5" w:rsidRPr="003163E5" w:rsidRDefault="003163E5" w:rsidP="003163E5">
            <w:pPr>
              <w:spacing w:after="0" w:line="240" w:lineRule="auto"/>
              <w:rPr>
                <w:rFonts w:ascii="Calibri" w:eastAsia="Times New Roman" w:hAnsi="Calibri" w:cs="Calibri"/>
                <w:color w:val="000000"/>
                <w:sz w:val="18"/>
                <w:szCs w:val="18"/>
                <w:lang w:val="en-US" w:eastAsia="el-GR"/>
              </w:rPr>
            </w:pPr>
            <w:r w:rsidRPr="003163E5">
              <w:rPr>
                <w:rFonts w:ascii="Calibri" w:eastAsia="Times New Roman" w:hAnsi="Calibri" w:cs="Calibri"/>
                <w:color w:val="000000"/>
                <w:sz w:val="18"/>
                <w:szCs w:val="18"/>
                <w:lang w:val="en-US" w:eastAsia="el-GR"/>
              </w:rPr>
              <w:t>[Involved Party Approved Rating Approval Date]</w:t>
            </w:r>
          </w:p>
        </w:tc>
        <w:tc>
          <w:tcPr>
            <w:tcW w:w="4504" w:type="dxa"/>
            <w:tcBorders>
              <w:top w:val="nil"/>
              <w:left w:val="nil"/>
              <w:bottom w:val="single" w:sz="4" w:space="0" w:color="auto"/>
              <w:right w:val="single" w:sz="4" w:space="0" w:color="auto"/>
            </w:tcBorders>
            <w:shd w:val="clear" w:color="auto" w:fill="auto"/>
            <w:noWrap/>
            <w:vAlign w:val="bottom"/>
            <w:hideMark/>
          </w:tcPr>
          <w:p w14:paraId="17461140" w14:textId="77777777" w:rsidR="003163E5" w:rsidRPr="003163E5" w:rsidRDefault="003163E5" w:rsidP="003163E5">
            <w:pPr>
              <w:spacing w:after="0" w:line="240" w:lineRule="auto"/>
              <w:rPr>
                <w:rFonts w:ascii="Calibri" w:eastAsia="Times New Roman" w:hAnsi="Calibri" w:cs="Calibri"/>
                <w:color w:val="000000"/>
                <w:sz w:val="18"/>
                <w:szCs w:val="18"/>
                <w:lang w:eastAsia="el-GR"/>
              </w:rPr>
            </w:pPr>
            <w:r w:rsidRPr="003163E5">
              <w:rPr>
                <w:rFonts w:ascii="Calibri" w:eastAsia="Times New Roman" w:hAnsi="Calibri" w:cs="Calibri"/>
                <w:color w:val="000000"/>
                <w:sz w:val="18"/>
                <w:szCs w:val="18"/>
                <w:lang w:eastAsia="el-GR"/>
              </w:rPr>
              <w:t>Ημερομηνία έγκρισης</w:t>
            </w:r>
          </w:p>
        </w:tc>
      </w:tr>
      <w:tr w:rsidR="003163E5" w:rsidRPr="003163E5" w14:paraId="5504E035" w14:textId="77777777" w:rsidTr="00514B1A">
        <w:trPr>
          <w:trHeight w:val="288"/>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735A6EE2" w14:textId="77777777" w:rsidR="003163E5" w:rsidRPr="003163E5" w:rsidRDefault="003163E5" w:rsidP="003163E5">
            <w:pPr>
              <w:spacing w:after="0" w:line="240" w:lineRule="auto"/>
              <w:rPr>
                <w:rFonts w:ascii="Calibri" w:eastAsia="Times New Roman" w:hAnsi="Calibri" w:cs="Calibri"/>
                <w:color w:val="000000"/>
                <w:sz w:val="18"/>
                <w:szCs w:val="18"/>
                <w:lang w:val="en-US" w:eastAsia="el-GR"/>
              </w:rPr>
            </w:pPr>
            <w:r w:rsidRPr="003163E5">
              <w:rPr>
                <w:rFonts w:ascii="Calibri" w:eastAsia="Times New Roman" w:hAnsi="Calibri" w:cs="Calibri"/>
                <w:color w:val="000000"/>
                <w:sz w:val="18"/>
                <w:szCs w:val="18"/>
                <w:lang w:val="en-US" w:eastAsia="el-GR"/>
              </w:rPr>
              <w:t>[Involved Party Rating Credit Committee Date]</w:t>
            </w:r>
          </w:p>
        </w:tc>
        <w:tc>
          <w:tcPr>
            <w:tcW w:w="4504" w:type="dxa"/>
            <w:tcBorders>
              <w:top w:val="nil"/>
              <w:left w:val="nil"/>
              <w:bottom w:val="single" w:sz="4" w:space="0" w:color="auto"/>
              <w:right w:val="single" w:sz="4" w:space="0" w:color="auto"/>
            </w:tcBorders>
            <w:shd w:val="clear" w:color="auto" w:fill="auto"/>
            <w:noWrap/>
            <w:vAlign w:val="bottom"/>
            <w:hideMark/>
          </w:tcPr>
          <w:p w14:paraId="6F5CC52A" w14:textId="77777777" w:rsidR="003163E5" w:rsidRPr="003163E5" w:rsidRDefault="003163E5" w:rsidP="003163E5">
            <w:pPr>
              <w:spacing w:after="0" w:line="240" w:lineRule="auto"/>
              <w:rPr>
                <w:rFonts w:ascii="Calibri" w:eastAsia="Times New Roman" w:hAnsi="Calibri" w:cs="Calibri"/>
                <w:color w:val="000000"/>
                <w:sz w:val="18"/>
                <w:szCs w:val="18"/>
                <w:lang w:eastAsia="el-GR"/>
              </w:rPr>
            </w:pPr>
            <w:r w:rsidRPr="003163E5">
              <w:rPr>
                <w:rFonts w:ascii="Calibri" w:eastAsia="Times New Roman" w:hAnsi="Calibri" w:cs="Calibri"/>
                <w:color w:val="000000"/>
                <w:sz w:val="18"/>
                <w:szCs w:val="18"/>
                <w:lang w:eastAsia="el-GR"/>
              </w:rPr>
              <w:t>Ημερομηνία Συμβουλίου</w:t>
            </w:r>
          </w:p>
        </w:tc>
      </w:tr>
      <w:tr w:rsidR="003163E5" w:rsidRPr="003163E5" w14:paraId="1BF1CDF0" w14:textId="77777777" w:rsidTr="00514B1A">
        <w:trPr>
          <w:trHeight w:val="288"/>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371A2626" w14:textId="77777777" w:rsidR="003163E5" w:rsidRPr="003163E5" w:rsidRDefault="003163E5" w:rsidP="003163E5">
            <w:pPr>
              <w:spacing w:after="0" w:line="240" w:lineRule="auto"/>
              <w:rPr>
                <w:rFonts w:ascii="Calibri" w:eastAsia="Times New Roman" w:hAnsi="Calibri" w:cs="Calibri"/>
                <w:color w:val="000000"/>
                <w:sz w:val="18"/>
                <w:szCs w:val="18"/>
                <w:lang w:val="en-US" w:eastAsia="el-GR"/>
              </w:rPr>
            </w:pPr>
            <w:r w:rsidRPr="003163E5">
              <w:rPr>
                <w:rFonts w:ascii="Calibri" w:eastAsia="Times New Roman" w:hAnsi="Calibri" w:cs="Calibri"/>
                <w:color w:val="000000"/>
                <w:sz w:val="18"/>
                <w:szCs w:val="18"/>
                <w:lang w:val="en-US" w:eastAsia="el-GR"/>
              </w:rPr>
              <w:t>[Involved Party Rating Next Review Date]</w:t>
            </w:r>
          </w:p>
        </w:tc>
        <w:tc>
          <w:tcPr>
            <w:tcW w:w="4504" w:type="dxa"/>
            <w:tcBorders>
              <w:top w:val="nil"/>
              <w:left w:val="nil"/>
              <w:bottom w:val="single" w:sz="4" w:space="0" w:color="auto"/>
              <w:right w:val="single" w:sz="4" w:space="0" w:color="auto"/>
            </w:tcBorders>
            <w:shd w:val="clear" w:color="auto" w:fill="auto"/>
            <w:noWrap/>
            <w:vAlign w:val="bottom"/>
            <w:hideMark/>
          </w:tcPr>
          <w:p w14:paraId="013651EE" w14:textId="77777777" w:rsidR="003163E5" w:rsidRPr="003163E5" w:rsidRDefault="003163E5" w:rsidP="003163E5">
            <w:pPr>
              <w:spacing w:after="0" w:line="240" w:lineRule="auto"/>
              <w:rPr>
                <w:rFonts w:ascii="Calibri" w:eastAsia="Times New Roman" w:hAnsi="Calibri" w:cs="Calibri"/>
                <w:color w:val="000000"/>
                <w:sz w:val="18"/>
                <w:szCs w:val="18"/>
                <w:lang w:eastAsia="el-GR"/>
              </w:rPr>
            </w:pPr>
            <w:r w:rsidRPr="003163E5">
              <w:rPr>
                <w:rFonts w:ascii="Calibri" w:eastAsia="Times New Roman" w:hAnsi="Calibri" w:cs="Calibri"/>
                <w:color w:val="000000"/>
                <w:sz w:val="18"/>
                <w:szCs w:val="18"/>
                <w:lang w:eastAsia="el-GR"/>
              </w:rPr>
              <w:t xml:space="preserve">Ημερομηνία επόμενης </w:t>
            </w:r>
            <w:proofErr w:type="spellStart"/>
            <w:r w:rsidRPr="003163E5">
              <w:rPr>
                <w:rFonts w:ascii="Calibri" w:eastAsia="Times New Roman" w:hAnsi="Calibri" w:cs="Calibri"/>
                <w:color w:val="000000"/>
                <w:sz w:val="18"/>
                <w:szCs w:val="18"/>
                <w:lang w:eastAsia="el-GR"/>
              </w:rPr>
              <w:t>αναθ</w:t>
            </w:r>
            <w:proofErr w:type="spellEnd"/>
            <w:r w:rsidRPr="003163E5">
              <w:rPr>
                <w:rFonts w:ascii="Calibri" w:eastAsia="Times New Roman" w:hAnsi="Calibri" w:cs="Calibri"/>
                <w:color w:val="000000"/>
                <w:sz w:val="18"/>
                <w:szCs w:val="18"/>
                <w:lang w:eastAsia="el-GR"/>
              </w:rPr>
              <w:t>. Ορίων</w:t>
            </w:r>
          </w:p>
        </w:tc>
      </w:tr>
      <w:tr w:rsidR="003163E5" w:rsidRPr="003163E5" w14:paraId="51E7768C" w14:textId="77777777" w:rsidTr="00514B1A">
        <w:trPr>
          <w:trHeight w:val="288"/>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267625B0" w14:textId="77777777" w:rsidR="003163E5" w:rsidRPr="00DE629D" w:rsidRDefault="003163E5" w:rsidP="003163E5">
            <w:pPr>
              <w:spacing w:after="0" w:line="240" w:lineRule="auto"/>
              <w:rPr>
                <w:rFonts w:ascii="Calibri" w:eastAsia="Times New Roman" w:hAnsi="Calibri" w:cs="Calibri"/>
                <w:color w:val="000000"/>
                <w:sz w:val="18"/>
                <w:szCs w:val="18"/>
                <w:highlight w:val="yellow"/>
                <w:lang w:val="en-US" w:eastAsia="el-GR"/>
              </w:rPr>
            </w:pPr>
            <w:commentRangeStart w:id="179"/>
            <w:r w:rsidRPr="00DE629D">
              <w:rPr>
                <w:rFonts w:ascii="Calibri" w:eastAsia="Times New Roman" w:hAnsi="Calibri" w:cs="Calibri"/>
                <w:color w:val="000000"/>
                <w:sz w:val="18"/>
                <w:szCs w:val="18"/>
                <w:highlight w:val="yellow"/>
                <w:lang w:val="en-US" w:eastAsia="el-GR"/>
              </w:rPr>
              <w:t>[Involved Party Rating Approval Authority Id]</w:t>
            </w:r>
          </w:p>
        </w:tc>
        <w:tc>
          <w:tcPr>
            <w:tcW w:w="4504" w:type="dxa"/>
            <w:tcBorders>
              <w:top w:val="nil"/>
              <w:left w:val="nil"/>
              <w:bottom w:val="single" w:sz="4" w:space="0" w:color="auto"/>
              <w:right w:val="single" w:sz="4" w:space="0" w:color="auto"/>
            </w:tcBorders>
            <w:shd w:val="clear" w:color="auto" w:fill="auto"/>
            <w:noWrap/>
            <w:vAlign w:val="bottom"/>
            <w:hideMark/>
          </w:tcPr>
          <w:p w14:paraId="1D90AA71" w14:textId="77777777" w:rsidR="003163E5" w:rsidRPr="00DE629D" w:rsidRDefault="003163E5" w:rsidP="003163E5">
            <w:pPr>
              <w:spacing w:after="0" w:line="240" w:lineRule="auto"/>
              <w:rPr>
                <w:rFonts w:ascii="Calibri" w:eastAsia="Times New Roman" w:hAnsi="Calibri" w:cs="Calibri"/>
                <w:color w:val="000000"/>
                <w:sz w:val="18"/>
                <w:szCs w:val="18"/>
                <w:highlight w:val="yellow"/>
                <w:lang w:eastAsia="el-GR"/>
              </w:rPr>
            </w:pPr>
            <w:r w:rsidRPr="00DE629D">
              <w:rPr>
                <w:rFonts w:ascii="Calibri" w:eastAsia="Times New Roman" w:hAnsi="Calibri" w:cs="Calibri"/>
                <w:color w:val="000000"/>
                <w:sz w:val="18"/>
                <w:szCs w:val="18"/>
                <w:highlight w:val="yellow"/>
                <w:lang w:eastAsia="el-GR"/>
              </w:rPr>
              <w:t>ID συμβουλίου</w:t>
            </w:r>
            <w:commentRangeEnd w:id="179"/>
            <w:r w:rsidR="003126BB">
              <w:rPr>
                <w:rStyle w:val="CommentReference"/>
              </w:rPr>
              <w:commentReference w:id="179"/>
            </w:r>
          </w:p>
        </w:tc>
      </w:tr>
      <w:tr w:rsidR="003163E5" w:rsidRPr="003163E5" w14:paraId="3EB372F0" w14:textId="77777777" w:rsidTr="00514B1A">
        <w:trPr>
          <w:trHeight w:val="288"/>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37BBB19D" w14:textId="77777777" w:rsidR="003163E5" w:rsidRPr="003163E5" w:rsidRDefault="003163E5" w:rsidP="003163E5">
            <w:pPr>
              <w:spacing w:after="0" w:line="240" w:lineRule="auto"/>
              <w:rPr>
                <w:rFonts w:ascii="Calibri" w:eastAsia="Times New Roman" w:hAnsi="Calibri" w:cs="Calibri"/>
                <w:color w:val="000000"/>
                <w:sz w:val="18"/>
                <w:szCs w:val="18"/>
                <w:lang w:val="en-US" w:eastAsia="el-GR"/>
              </w:rPr>
            </w:pPr>
            <w:r w:rsidRPr="003163E5">
              <w:rPr>
                <w:rFonts w:ascii="Calibri" w:eastAsia="Times New Roman" w:hAnsi="Calibri" w:cs="Calibri"/>
                <w:color w:val="000000"/>
                <w:sz w:val="18"/>
                <w:szCs w:val="18"/>
                <w:lang w:val="en-US" w:eastAsia="el-GR"/>
              </w:rPr>
              <w:t>[Involved Party Rating Analyst Name]</w:t>
            </w:r>
          </w:p>
        </w:tc>
        <w:tc>
          <w:tcPr>
            <w:tcW w:w="4504" w:type="dxa"/>
            <w:tcBorders>
              <w:top w:val="nil"/>
              <w:left w:val="nil"/>
              <w:bottom w:val="single" w:sz="4" w:space="0" w:color="auto"/>
              <w:right w:val="single" w:sz="4" w:space="0" w:color="auto"/>
            </w:tcBorders>
            <w:shd w:val="clear" w:color="auto" w:fill="auto"/>
            <w:noWrap/>
            <w:vAlign w:val="bottom"/>
            <w:hideMark/>
          </w:tcPr>
          <w:p w14:paraId="3699A09D" w14:textId="2C928D01" w:rsidR="003163E5" w:rsidRPr="003163E5" w:rsidRDefault="003163E5" w:rsidP="003163E5">
            <w:pPr>
              <w:spacing w:after="0" w:line="240" w:lineRule="auto"/>
              <w:rPr>
                <w:rFonts w:ascii="Calibri" w:eastAsia="Times New Roman" w:hAnsi="Calibri" w:cs="Calibri"/>
                <w:color w:val="000000"/>
                <w:sz w:val="18"/>
                <w:szCs w:val="18"/>
                <w:lang w:eastAsia="el-GR"/>
              </w:rPr>
            </w:pPr>
            <w:r w:rsidRPr="003163E5">
              <w:rPr>
                <w:rFonts w:ascii="Calibri" w:eastAsia="Times New Roman" w:hAnsi="Calibri" w:cs="Calibri"/>
                <w:color w:val="000000"/>
                <w:sz w:val="18"/>
                <w:szCs w:val="18"/>
                <w:lang w:val="en-US" w:eastAsia="el-GR"/>
              </w:rPr>
              <w:t xml:space="preserve"> </w:t>
            </w:r>
            <w:proofErr w:type="spellStart"/>
            <w:r w:rsidRPr="003163E5">
              <w:rPr>
                <w:rFonts w:ascii="Calibri" w:eastAsia="Times New Roman" w:hAnsi="Calibri" w:cs="Calibri"/>
                <w:color w:val="000000"/>
                <w:sz w:val="18"/>
                <w:szCs w:val="18"/>
                <w:lang w:eastAsia="el-GR"/>
              </w:rPr>
              <w:t>Αρ</w:t>
            </w:r>
            <w:proofErr w:type="spellEnd"/>
            <w:r w:rsidRPr="003163E5">
              <w:rPr>
                <w:rFonts w:ascii="Calibri" w:eastAsia="Times New Roman" w:hAnsi="Calibri" w:cs="Calibri"/>
                <w:color w:val="000000"/>
                <w:sz w:val="18"/>
                <w:szCs w:val="18"/>
                <w:lang w:eastAsia="el-GR"/>
              </w:rPr>
              <w:t xml:space="preserve">. Μητρώου Αναλυτή + </w:t>
            </w:r>
            <w:commentRangeStart w:id="180"/>
            <w:del w:id="181" w:author="Nikas Konstantinos" w:date="2023-10-18T14:07:00Z">
              <w:r w:rsidRPr="003163E5" w:rsidDel="00F25B2A">
                <w:rPr>
                  <w:rFonts w:ascii="Calibri" w:eastAsia="Times New Roman" w:hAnsi="Calibri" w:cs="Calibri"/>
                  <w:color w:val="000000"/>
                  <w:sz w:val="18"/>
                  <w:szCs w:val="18"/>
                  <w:lang w:eastAsia="el-GR"/>
                </w:rPr>
                <w:delText>Όνομα</w:delText>
              </w:r>
              <w:commentRangeEnd w:id="180"/>
              <w:r w:rsidR="005C67B7" w:rsidDel="00F25B2A">
                <w:rPr>
                  <w:rStyle w:val="CommentReference"/>
                </w:rPr>
                <w:commentReference w:id="180"/>
              </w:r>
            </w:del>
          </w:p>
        </w:tc>
      </w:tr>
      <w:tr w:rsidR="003163E5" w:rsidRPr="003163E5" w14:paraId="1F8B7A43" w14:textId="77777777" w:rsidTr="00514B1A">
        <w:trPr>
          <w:trHeight w:val="288"/>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054D3B1B" w14:textId="77777777" w:rsidR="003163E5" w:rsidRPr="00DE629D" w:rsidRDefault="003163E5" w:rsidP="003163E5">
            <w:pPr>
              <w:spacing w:after="0" w:line="240" w:lineRule="auto"/>
              <w:rPr>
                <w:rFonts w:ascii="Calibri" w:eastAsia="Times New Roman" w:hAnsi="Calibri" w:cs="Calibri"/>
                <w:color w:val="000000"/>
                <w:sz w:val="18"/>
                <w:szCs w:val="18"/>
                <w:highlight w:val="yellow"/>
                <w:lang w:val="en-US" w:eastAsia="el-GR"/>
              </w:rPr>
            </w:pPr>
            <w:commentRangeStart w:id="182"/>
            <w:r w:rsidRPr="00DE629D">
              <w:rPr>
                <w:rFonts w:ascii="Calibri" w:eastAsia="Times New Roman" w:hAnsi="Calibri" w:cs="Calibri"/>
                <w:color w:val="000000"/>
                <w:sz w:val="18"/>
                <w:szCs w:val="18"/>
                <w:highlight w:val="yellow"/>
                <w:lang w:val="en-US" w:eastAsia="el-GR"/>
              </w:rPr>
              <w:t>[Involved Party Rating Override Reason Type Id]</w:t>
            </w:r>
          </w:p>
        </w:tc>
        <w:tc>
          <w:tcPr>
            <w:tcW w:w="4504" w:type="dxa"/>
            <w:tcBorders>
              <w:top w:val="nil"/>
              <w:left w:val="nil"/>
              <w:bottom w:val="single" w:sz="4" w:space="0" w:color="auto"/>
              <w:right w:val="single" w:sz="4" w:space="0" w:color="auto"/>
            </w:tcBorders>
            <w:shd w:val="clear" w:color="auto" w:fill="auto"/>
            <w:noWrap/>
            <w:vAlign w:val="bottom"/>
            <w:hideMark/>
          </w:tcPr>
          <w:p w14:paraId="7EE12D15" w14:textId="77777777" w:rsidR="003163E5" w:rsidRPr="00DE629D" w:rsidRDefault="003163E5" w:rsidP="003163E5">
            <w:pPr>
              <w:spacing w:after="0" w:line="240" w:lineRule="auto"/>
              <w:rPr>
                <w:rFonts w:ascii="Calibri" w:eastAsia="Times New Roman" w:hAnsi="Calibri" w:cs="Calibri"/>
                <w:color w:val="000000"/>
                <w:sz w:val="18"/>
                <w:szCs w:val="18"/>
                <w:highlight w:val="yellow"/>
                <w:lang w:eastAsia="el-GR"/>
              </w:rPr>
            </w:pPr>
            <w:proofErr w:type="spellStart"/>
            <w:r w:rsidRPr="00DE629D">
              <w:rPr>
                <w:rFonts w:ascii="Calibri" w:eastAsia="Times New Roman" w:hAnsi="Calibri" w:cs="Calibri"/>
                <w:color w:val="000000"/>
                <w:sz w:val="18"/>
                <w:szCs w:val="18"/>
                <w:highlight w:val="yellow"/>
                <w:lang w:eastAsia="el-GR"/>
              </w:rPr>
              <w:t>Reason</w:t>
            </w:r>
            <w:proofErr w:type="spellEnd"/>
            <w:r w:rsidRPr="00DE629D">
              <w:rPr>
                <w:rFonts w:ascii="Calibri" w:eastAsia="Times New Roman" w:hAnsi="Calibri" w:cs="Calibri"/>
                <w:color w:val="000000"/>
                <w:sz w:val="18"/>
                <w:szCs w:val="18"/>
                <w:highlight w:val="yellow"/>
                <w:lang w:eastAsia="el-GR"/>
              </w:rPr>
              <w:t xml:space="preserve"> ID</w:t>
            </w:r>
            <w:commentRangeEnd w:id="182"/>
            <w:r w:rsidR="00390469">
              <w:rPr>
                <w:rStyle w:val="CommentReference"/>
              </w:rPr>
              <w:commentReference w:id="182"/>
            </w:r>
          </w:p>
        </w:tc>
      </w:tr>
      <w:tr w:rsidR="003163E5" w:rsidRPr="003163E5" w14:paraId="07E9D52D" w14:textId="77777777" w:rsidTr="00514B1A">
        <w:trPr>
          <w:trHeight w:val="288"/>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44DE2B17" w14:textId="77777777" w:rsidR="003163E5" w:rsidRPr="003163E5" w:rsidRDefault="003163E5" w:rsidP="003163E5">
            <w:pPr>
              <w:spacing w:after="0" w:line="240" w:lineRule="auto"/>
              <w:rPr>
                <w:rFonts w:ascii="Calibri" w:eastAsia="Times New Roman" w:hAnsi="Calibri" w:cs="Calibri"/>
                <w:color w:val="000000"/>
                <w:sz w:val="18"/>
                <w:szCs w:val="18"/>
                <w:lang w:val="en-US" w:eastAsia="el-GR"/>
              </w:rPr>
            </w:pPr>
            <w:r w:rsidRPr="003163E5">
              <w:rPr>
                <w:rFonts w:ascii="Calibri" w:eastAsia="Times New Roman" w:hAnsi="Calibri" w:cs="Calibri"/>
                <w:color w:val="000000"/>
                <w:sz w:val="18"/>
                <w:szCs w:val="18"/>
                <w:lang w:val="en-US" w:eastAsia="el-GR"/>
              </w:rPr>
              <w:t>[Involved Party Rating Approver Name]</w:t>
            </w:r>
          </w:p>
        </w:tc>
        <w:tc>
          <w:tcPr>
            <w:tcW w:w="4504" w:type="dxa"/>
            <w:tcBorders>
              <w:top w:val="nil"/>
              <w:left w:val="nil"/>
              <w:bottom w:val="single" w:sz="4" w:space="0" w:color="auto"/>
              <w:right w:val="single" w:sz="4" w:space="0" w:color="auto"/>
            </w:tcBorders>
            <w:shd w:val="clear" w:color="auto" w:fill="auto"/>
            <w:noWrap/>
            <w:vAlign w:val="bottom"/>
            <w:hideMark/>
          </w:tcPr>
          <w:p w14:paraId="1A27E787" w14:textId="7C16203C" w:rsidR="003163E5" w:rsidRPr="003163E5" w:rsidRDefault="003163E5" w:rsidP="003163E5">
            <w:pPr>
              <w:spacing w:after="0" w:line="240" w:lineRule="auto"/>
              <w:rPr>
                <w:rFonts w:ascii="Calibri" w:eastAsia="Times New Roman" w:hAnsi="Calibri" w:cs="Calibri"/>
                <w:color w:val="000000"/>
                <w:sz w:val="18"/>
                <w:szCs w:val="18"/>
                <w:lang w:eastAsia="el-GR"/>
              </w:rPr>
            </w:pPr>
            <w:proofErr w:type="spellStart"/>
            <w:r w:rsidRPr="003163E5">
              <w:rPr>
                <w:rFonts w:ascii="Calibri" w:eastAsia="Times New Roman" w:hAnsi="Calibri" w:cs="Calibri"/>
                <w:color w:val="000000"/>
                <w:sz w:val="18"/>
                <w:szCs w:val="18"/>
                <w:lang w:eastAsia="el-GR"/>
              </w:rPr>
              <w:t>Αρ</w:t>
            </w:r>
            <w:proofErr w:type="spellEnd"/>
            <w:r w:rsidRPr="003163E5">
              <w:rPr>
                <w:rFonts w:ascii="Calibri" w:eastAsia="Times New Roman" w:hAnsi="Calibri" w:cs="Calibri"/>
                <w:color w:val="000000"/>
                <w:sz w:val="18"/>
                <w:szCs w:val="18"/>
                <w:lang w:eastAsia="el-GR"/>
              </w:rPr>
              <w:t xml:space="preserve">. Μητρώου </w:t>
            </w:r>
            <w:proofErr w:type="spellStart"/>
            <w:r w:rsidRPr="003163E5">
              <w:rPr>
                <w:rFonts w:ascii="Calibri" w:eastAsia="Times New Roman" w:hAnsi="Calibri" w:cs="Calibri"/>
                <w:color w:val="000000"/>
                <w:sz w:val="18"/>
                <w:szCs w:val="18"/>
                <w:lang w:eastAsia="el-GR"/>
              </w:rPr>
              <w:t>Approver</w:t>
            </w:r>
            <w:proofErr w:type="spellEnd"/>
            <w:r w:rsidRPr="003163E5">
              <w:rPr>
                <w:rFonts w:ascii="Calibri" w:eastAsia="Times New Roman" w:hAnsi="Calibri" w:cs="Calibri"/>
                <w:color w:val="000000"/>
                <w:sz w:val="18"/>
                <w:szCs w:val="18"/>
                <w:lang w:eastAsia="el-GR"/>
              </w:rPr>
              <w:t>+</w:t>
            </w:r>
            <w:del w:id="183" w:author="Nikas Konstantinos" w:date="2023-10-18T14:08:00Z">
              <w:r w:rsidRPr="003163E5" w:rsidDel="004A382B">
                <w:rPr>
                  <w:rFonts w:ascii="Calibri" w:eastAsia="Times New Roman" w:hAnsi="Calibri" w:cs="Calibri"/>
                  <w:color w:val="000000"/>
                  <w:sz w:val="18"/>
                  <w:szCs w:val="18"/>
                  <w:lang w:eastAsia="el-GR"/>
                </w:rPr>
                <w:delText>Όνομα</w:delText>
              </w:r>
            </w:del>
          </w:p>
        </w:tc>
      </w:tr>
      <w:tr w:rsidR="003163E5" w:rsidRPr="003163E5" w14:paraId="7503376F" w14:textId="77777777" w:rsidTr="00514B1A">
        <w:trPr>
          <w:trHeight w:val="288"/>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30A3DC7E" w14:textId="77777777" w:rsidR="003163E5" w:rsidRPr="00DE629D" w:rsidRDefault="003163E5" w:rsidP="003163E5">
            <w:pPr>
              <w:spacing w:after="0" w:line="240" w:lineRule="auto"/>
              <w:rPr>
                <w:rFonts w:ascii="Calibri" w:eastAsia="Times New Roman" w:hAnsi="Calibri" w:cs="Calibri"/>
                <w:color w:val="000000"/>
                <w:sz w:val="18"/>
                <w:szCs w:val="18"/>
                <w:highlight w:val="yellow"/>
                <w:lang w:val="en-US" w:eastAsia="el-GR"/>
              </w:rPr>
            </w:pPr>
            <w:commentRangeStart w:id="184"/>
            <w:commentRangeStart w:id="185"/>
            <w:r w:rsidRPr="00DE629D">
              <w:rPr>
                <w:rFonts w:ascii="Calibri" w:eastAsia="Times New Roman" w:hAnsi="Calibri" w:cs="Calibri"/>
                <w:color w:val="000000"/>
                <w:sz w:val="18"/>
                <w:szCs w:val="18"/>
                <w:highlight w:val="yellow"/>
                <w:lang w:val="en-US" w:eastAsia="el-GR"/>
              </w:rPr>
              <w:t>[Involved Party Rating Business Portfolio]</w:t>
            </w:r>
          </w:p>
        </w:tc>
        <w:tc>
          <w:tcPr>
            <w:tcW w:w="4504" w:type="dxa"/>
            <w:tcBorders>
              <w:top w:val="nil"/>
              <w:left w:val="nil"/>
              <w:bottom w:val="single" w:sz="4" w:space="0" w:color="auto"/>
              <w:right w:val="single" w:sz="4" w:space="0" w:color="auto"/>
            </w:tcBorders>
            <w:shd w:val="clear" w:color="auto" w:fill="auto"/>
            <w:noWrap/>
            <w:vAlign w:val="bottom"/>
            <w:hideMark/>
          </w:tcPr>
          <w:p w14:paraId="194E89A5" w14:textId="77777777" w:rsidR="003163E5" w:rsidRPr="00DE629D" w:rsidRDefault="003163E5" w:rsidP="003163E5">
            <w:pPr>
              <w:spacing w:after="0" w:line="240" w:lineRule="auto"/>
              <w:rPr>
                <w:rFonts w:ascii="Calibri" w:eastAsia="Times New Roman" w:hAnsi="Calibri" w:cs="Calibri"/>
                <w:color w:val="000000"/>
                <w:sz w:val="18"/>
                <w:szCs w:val="18"/>
                <w:highlight w:val="yellow"/>
                <w:lang w:eastAsia="el-GR"/>
              </w:rPr>
            </w:pPr>
            <w:r w:rsidRPr="00DE629D">
              <w:rPr>
                <w:rFonts w:ascii="Calibri" w:eastAsia="Times New Roman" w:hAnsi="Calibri" w:cs="Calibri"/>
                <w:color w:val="000000"/>
                <w:sz w:val="18"/>
                <w:szCs w:val="18"/>
                <w:highlight w:val="yellow"/>
                <w:lang w:eastAsia="el-GR"/>
              </w:rPr>
              <w:t xml:space="preserve">Τιμή </w:t>
            </w:r>
            <w:proofErr w:type="spellStart"/>
            <w:r w:rsidRPr="00DE629D">
              <w:rPr>
                <w:rFonts w:ascii="Calibri" w:eastAsia="Times New Roman" w:hAnsi="Calibri" w:cs="Calibri"/>
                <w:color w:val="000000"/>
                <w:sz w:val="18"/>
                <w:szCs w:val="18"/>
                <w:highlight w:val="yellow"/>
                <w:lang w:eastAsia="el-GR"/>
              </w:rPr>
              <w:t>business</w:t>
            </w:r>
            <w:proofErr w:type="spellEnd"/>
            <w:r w:rsidRPr="00DE629D">
              <w:rPr>
                <w:rFonts w:ascii="Calibri" w:eastAsia="Times New Roman" w:hAnsi="Calibri" w:cs="Calibri"/>
                <w:color w:val="000000"/>
                <w:sz w:val="18"/>
                <w:szCs w:val="18"/>
                <w:highlight w:val="yellow"/>
                <w:lang w:eastAsia="el-GR"/>
              </w:rPr>
              <w:t xml:space="preserve"> </w:t>
            </w:r>
            <w:proofErr w:type="spellStart"/>
            <w:r w:rsidRPr="00DE629D">
              <w:rPr>
                <w:rFonts w:ascii="Calibri" w:eastAsia="Times New Roman" w:hAnsi="Calibri" w:cs="Calibri"/>
                <w:color w:val="000000"/>
                <w:sz w:val="18"/>
                <w:szCs w:val="18"/>
                <w:highlight w:val="yellow"/>
                <w:lang w:eastAsia="el-GR"/>
              </w:rPr>
              <w:t>portfolio</w:t>
            </w:r>
            <w:commentRangeEnd w:id="184"/>
            <w:proofErr w:type="spellEnd"/>
            <w:r w:rsidR="009C6683">
              <w:rPr>
                <w:rStyle w:val="CommentReference"/>
              </w:rPr>
              <w:commentReference w:id="184"/>
            </w:r>
            <w:commentRangeEnd w:id="185"/>
            <w:r w:rsidR="004350DF">
              <w:rPr>
                <w:rStyle w:val="CommentReference"/>
              </w:rPr>
              <w:commentReference w:id="185"/>
            </w:r>
          </w:p>
        </w:tc>
      </w:tr>
      <w:tr w:rsidR="003163E5" w:rsidRPr="003163E5" w14:paraId="0DCDAD26" w14:textId="77777777" w:rsidTr="00CD0102">
        <w:tblPrEx>
          <w:tblW w:w="8784" w:type="dxa"/>
          <w:tblPrExChange w:id="186" w:author="Nikas Konstantinos" w:date="2023-10-18T14:11:00Z">
            <w:tblPrEx>
              <w:tblW w:w="8784" w:type="dxa"/>
            </w:tblPrEx>
          </w:tblPrExChange>
        </w:tblPrEx>
        <w:trPr>
          <w:trHeight w:val="399"/>
          <w:trPrChange w:id="187" w:author="Nikas Konstantinos" w:date="2023-10-18T14:11:00Z">
            <w:trPr>
              <w:gridAfter w:val="0"/>
              <w:trHeight w:val="288"/>
            </w:trPr>
          </w:trPrChange>
        </w:trPr>
        <w:tc>
          <w:tcPr>
            <w:tcW w:w="4280" w:type="dxa"/>
            <w:tcBorders>
              <w:top w:val="nil"/>
              <w:left w:val="single" w:sz="4" w:space="0" w:color="auto"/>
              <w:bottom w:val="single" w:sz="4" w:space="0" w:color="auto"/>
              <w:right w:val="single" w:sz="4" w:space="0" w:color="auto"/>
            </w:tcBorders>
            <w:shd w:val="clear" w:color="auto" w:fill="auto"/>
            <w:noWrap/>
            <w:vAlign w:val="center"/>
            <w:hideMark/>
            <w:tcPrChange w:id="188" w:author="Nikas Konstantinos" w:date="2023-10-18T14:11:00Z">
              <w:tcPr>
                <w:tcW w:w="428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14:paraId="17729BE2" w14:textId="77777777" w:rsidR="003163E5" w:rsidRPr="00DE629D" w:rsidRDefault="003163E5" w:rsidP="003163E5">
            <w:pPr>
              <w:spacing w:after="0" w:line="240" w:lineRule="auto"/>
              <w:rPr>
                <w:rFonts w:ascii="Calibri" w:eastAsia="Times New Roman" w:hAnsi="Calibri" w:cs="Calibri"/>
                <w:color w:val="000000"/>
                <w:sz w:val="18"/>
                <w:szCs w:val="18"/>
                <w:highlight w:val="yellow"/>
                <w:lang w:val="en-US" w:eastAsia="el-GR"/>
              </w:rPr>
            </w:pPr>
            <w:r w:rsidRPr="00DE629D">
              <w:rPr>
                <w:rFonts w:ascii="Calibri" w:eastAsia="Times New Roman" w:hAnsi="Calibri" w:cs="Calibri"/>
                <w:color w:val="000000"/>
                <w:sz w:val="18"/>
                <w:szCs w:val="18"/>
                <w:highlight w:val="yellow"/>
                <w:lang w:val="en-US" w:eastAsia="el-GR"/>
              </w:rPr>
              <w:t>[Involved Party Rating Override Driver]</w:t>
            </w:r>
          </w:p>
        </w:tc>
        <w:tc>
          <w:tcPr>
            <w:tcW w:w="4504" w:type="dxa"/>
            <w:tcBorders>
              <w:top w:val="nil"/>
              <w:left w:val="nil"/>
              <w:bottom w:val="single" w:sz="4" w:space="0" w:color="auto"/>
              <w:right w:val="single" w:sz="4" w:space="0" w:color="auto"/>
            </w:tcBorders>
            <w:shd w:val="clear" w:color="auto" w:fill="auto"/>
            <w:noWrap/>
            <w:vAlign w:val="bottom"/>
            <w:hideMark/>
            <w:tcPrChange w:id="189" w:author="Nikas Konstantinos" w:date="2023-10-18T14:11:00Z">
              <w:tcPr>
                <w:tcW w:w="4504" w:type="dxa"/>
                <w:gridSpan w:val="2"/>
                <w:tcBorders>
                  <w:top w:val="nil"/>
                  <w:left w:val="nil"/>
                  <w:bottom w:val="single" w:sz="4" w:space="0" w:color="auto"/>
                  <w:right w:val="single" w:sz="4" w:space="0" w:color="auto"/>
                </w:tcBorders>
                <w:shd w:val="clear" w:color="auto" w:fill="auto"/>
                <w:noWrap/>
                <w:vAlign w:val="bottom"/>
                <w:hideMark/>
              </w:tcPr>
            </w:tcPrChange>
          </w:tcPr>
          <w:p w14:paraId="22D2D8A3" w14:textId="77777777" w:rsidR="003163E5" w:rsidRPr="00DE629D" w:rsidRDefault="003163E5" w:rsidP="003163E5">
            <w:pPr>
              <w:spacing w:after="0" w:line="240" w:lineRule="auto"/>
              <w:rPr>
                <w:rFonts w:ascii="Calibri" w:eastAsia="Times New Roman" w:hAnsi="Calibri" w:cs="Calibri"/>
                <w:color w:val="000000"/>
                <w:sz w:val="18"/>
                <w:szCs w:val="18"/>
                <w:highlight w:val="yellow"/>
                <w:lang w:eastAsia="el-GR"/>
              </w:rPr>
            </w:pPr>
            <w:commentRangeStart w:id="190"/>
            <w:r w:rsidRPr="00DE629D">
              <w:rPr>
                <w:rFonts w:ascii="Calibri" w:eastAsia="Times New Roman" w:hAnsi="Calibri" w:cs="Calibri"/>
                <w:color w:val="000000"/>
                <w:sz w:val="18"/>
                <w:szCs w:val="18"/>
                <w:highlight w:val="yellow"/>
                <w:lang w:eastAsia="el-GR"/>
              </w:rPr>
              <w:t xml:space="preserve">Παράγοντες που οδήγησαν σε </w:t>
            </w:r>
            <w:proofErr w:type="spellStart"/>
            <w:r w:rsidRPr="00DE629D">
              <w:rPr>
                <w:rFonts w:ascii="Calibri" w:eastAsia="Times New Roman" w:hAnsi="Calibri" w:cs="Calibri"/>
                <w:color w:val="000000"/>
                <w:sz w:val="18"/>
                <w:szCs w:val="18"/>
                <w:highlight w:val="yellow"/>
                <w:lang w:eastAsia="el-GR"/>
              </w:rPr>
              <w:t>override</w:t>
            </w:r>
            <w:commentRangeEnd w:id="190"/>
            <w:proofErr w:type="spellEnd"/>
            <w:r w:rsidR="00BB609F">
              <w:rPr>
                <w:rStyle w:val="CommentReference"/>
              </w:rPr>
              <w:commentReference w:id="190"/>
            </w:r>
          </w:p>
        </w:tc>
      </w:tr>
      <w:tr w:rsidR="003163E5" w:rsidRPr="003163E5" w14:paraId="64C00669" w14:textId="77777777" w:rsidTr="00514B1A">
        <w:trPr>
          <w:trHeight w:val="492"/>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26784CAB" w14:textId="77777777" w:rsidR="003163E5" w:rsidRPr="003163E5" w:rsidRDefault="003163E5" w:rsidP="003163E5">
            <w:pPr>
              <w:spacing w:after="0" w:line="240" w:lineRule="auto"/>
              <w:rPr>
                <w:rFonts w:ascii="Calibri" w:eastAsia="Times New Roman" w:hAnsi="Calibri" w:cs="Calibri"/>
                <w:color w:val="000000"/>
                <w:sz w:val="18"/>
                <w:szCs w:val="18"/>
                <w:lang w:eastAsia="el-GR"/>
              </w:rPr>
            </w:pPr>
            <w:commentRangeStart w:id="191"/>
            <w:r w:rsidRPr="003163E5">
              <w:rPr>
                <w:rFonts w:ascii="Calibri" w:eastAsia="Times New Roman" w:hAnsi="Calibri" w:cs="Calibri"/>
                <w:color w:val="000000"/>
                <w:sz w:val="18"/>
                <w:szCs w:val="18"/>
                <w:lang w:eastAsia="el-GR"/>
              </w:rPr>
              <w:t>[</w:t>
            </w:r>
            <w:proofErr w:type="spellStart"/>
            <w:r w:rsidRPr="003163E5">
              <w:rPr>
                <w:rFonts w:ascii="Calibri" w:eastAsia="Times New Roman" w:hAnsi="Calibri" w:cs="Calibri"/>
                <w:color w:val="000000"/>
                <w:sz w:val="18"/>
                <w:szCs w:val="18"/>
                <w:lang w:eastAsia="el-GR"/>
              </w:rPr>
              <w:t>Involved</w:t>
            </w:r>
            <w:proofErr w:type="spellEnd"/>
            <w:r w:rsidRPr="003163E5">
              <w:rPr>
                <w:rFonts w:ascii="Calibri" w:eastAsia="Times New Roman" w:hAnsi="Calibri" w:cs="Calibri"/>
                <w:color w:val="000000"/>
                <w:sz w:val="18"/>
                <w:szCs w:val="18"/>
                <w:lang w:eastAsia="el-GR"/>
              </w:rPr>
              <w:t xml:space="preserve"> </w:t>
            </w:r>
            <w:proofErr w:type="spellStart"/>
            <w:r w:rsidRPr="003163E5">
              <w:rPr>
                <w:rFonts w:ascii="Calibri" w:eastAsia="Times New Roman" w:hAnsi="Calibri" w:cs="Calibri"/>
                <w:color w:val="000000"/>
                <w:sz w:val="18"/>
                <w:szCs w:val="18"/>
                <w:lang w:eastAsia="el-GR"/>
              </w:rPr>
              <w:t>Party</w:t>
            </w:r>
            <w:proofErr w:type="spellEnd"/>
            <w:r w:rsidRPr="003163E5">
              <w:rPr>
                <w:rFonts w:ascii="Calibri" w:eastAsia="Times New Roman" w:hAnsi="Calibri" w:cs="Calibri"/>
                <w:color w:val="000000"/>
                <w:sz w:val="18"/>
                <w:szCs w:val="18"/>
                <w:lang w:eastAsia="el-GR"/>
              </w:rPr>
              <w:t xml:space="preserve"> </w:t>
            </w:r>
            <w:proofErr w:type="spellStart"/>
            <w:r w:rsidRPr="003163E5">
              <w:rPr>
                <w:rFonts w:ascii="Calibri" w:eastAsia="Times New Roman" w:hAnsi="Calibri" w:cs="Calibri"/>
                <w:color w:val="000000"/>
                <w:sz w:val="18"/>
                <w:szCs w:val="18"/>
                <w:lang w:eastAsia="el-GR"/>
              </w:rPr>
              <w:t>Rating</w:t>
            </w:r>
            <w:proofErr w:type="spellEnd"/>
            <w:r w:rsidRPr="003163E5">
              <w:rPr>
                <w:rFonts w:ascii="Calibri" w:eastAsia="Times New Roman" w:hAnsi="Calibri" w:cs="Calibri"/>
                <w:color w:val="000000"/>
                <w:sz w:val="18"/>
                <w:szCs w:val="18"/>
                <w:lang w:eastAsia="el-GR"/>
              </w:rPr>
              <w:t xml:space="preserve"> </w:t>
            </w:r>
            <w:proofErr w:type="spellStart"/>
            <w:r w:rsidRPr="003163E5">
              <w:rPr>
                <w:rFonts w:ascii="Calibri" w:eastAsia="Times New Roman" w:hAnsi="Calibri" w:cs="Calibri"/>
                <w:color w:val="000000"/>
                <w:sz w:val="18"/>
                <w:szCs w:val="18"/>
                <w:lang w:eastAsia="el-GR"/>
              </w:rPr>
              <w:t>Type</w:t>
            </w:r>
            <w:proofErr w:type="spellEnd"/>
            <w:r w:rsidRPr="003163E5">
              <w:rPr>
                <w:rFonts w:ascii="Calibri" w:eastAsia="Times New Roman" w:hAnsi="Calibri" w:cs="Calibri"/>
                <w:color w:val="000000"/>
                <w:sz w:val="18"/>
                <w:szCs w:val="18"/>
                <w:lang w:eastAsia="el-GR"/>
              </w:rPr>
              <w:t>]</w:t>
            </w:r>
          </w:p>
        </w:tc>
        <w:tc>
          <w:tcPr>
            <w:tcW w:w="4504" w:type="dxa"/>
            <w:tcBorders>
              <w:top w:val="nil"/>
              <w:left w:val="nil"/>
              <w:bottom w:val="single" w:sz="4" w:space="0" w:color="auto"/>
              <w:right w:val="single" w:sz="4" w:space="0" w:color="auto"/>
            </w:tcBorders>
            <w:shd w:val="clear" w:color="auto" w:fill="auto"/>
            <w:vAlign w:val="bottom"/>
            <w:hideMark/>
          </w:tcPr>
          <w:p w14:paraId="702208FF" w14:textId="77777777" w:rsidR="003163E5" w:rsidRPr="003163E5" w:rsidRDefault="003163E5" w:rsidP="003163E5">
            <w:pPr>
              <w:spacing w:after="0" w:line="240" w:lineRule="auto"/>
              <w:rPr>
                <w:rFonts w:ascii="Calibri" w:eastAsia="Times New Roman" w:hAnsi="Calibri" w:cs="Calibri"/>
                <w:color w:val="000000"/>
                <w:sz w:val="18"/>
                <w:szCs w:val="18"/>
                <w:lang w:eastAsia="el-GR"/>
              </w:rPr>
            </w:pPr>
            <w:r w:rsidRPr="003163E5">
              <w:rPr>
                <w:rFonts w:ascii="Calibri" w:eastAsia="Times New Roman" w:hAnsi="Calibri" w:cs="Calibri"/>
                <w:color w:val="000000"/>
                <w:sz w:val="18"/>
                <w:szCs w:val="18"/>
                <w:lang w:eastAsia="el-GR"/>
              </w:rPr>
              <w:t>Τιμή ανάμεσα σε “</w:t>
            </w:r>
            <w:proofErr w:type="spellStart"/>
            <w:r w:rsidRPr="003163E5">
              <w:rPr>
                <w:rFonts w:ascii="Calibri" w:eastAsia="Times New Roman" w:hAnsi="Calibri" w:cs="Calibri"/>
                <w:color w:val="000000"/>
                <w:sz w:val="18"/>
                <w:szCs w:val="18"/>
                <w:lang w:eastAsia="el-GR"/>
              </w:rPr>
              <w:t>Systemic</w:t>
            </w:r>
            <w:proofErr w:type="spellEnd"/>
            <w:r w:rsidRPr="003163E5">
              <w:rPr>
                <w:rFonts w:ascii="Calibri" w:eastAsia="Times New Roman" w:hAnsi="Calibri" w:cs="Calibri"/>
                <w:color w:val="000000"/>
                <w:sz w:val="18"/>
                <w:szCs w:val="18"/>
                <w:lang w:eastAsia="el-GR"/>
              </w:rPr>
              <w:t xml:space="preserve">” ή </w:t>
            </w:r>
            <w:proofErr w:type="spellStart"/>
            <w:r w:rsidRPr="003163E5">
              <w:rPr>
                <w:rFonts w:ascii="Calibri" w:eastAsia="Times New Roman" w:hAnsi="Calibri" w:cs="Calibri"/>
                <w:color w:val="000000"/>
                <w:sz w:val="18"/>
                <w:szCs w:val="18"/>
                <w:lang w:eastAsia="el-GR"/>
              </w:rPr>
              <w:t>Override</w:t>
            </w:r>
            <w:proofErr w:type="spellEnd"/>
            <w:r w:rsidRPr="003163E5">
              <w:rPr>
                <w:rFonts w:ascii="Calibri" w:eastAsia="Times New Roman" w:hAnsi="Calibri" w:cs="Calibri"/>
                <w:color w:val="000000"/>
                <w:sz w:val="18"/>
                <w:szCs w:val="18"/>
                <w:lang w:eastAsia="el-GR"/>
              </w:rPr>
              <w:t xml:space="preserve"> ανάλογα με το αν έχει επικυρωθεί η συστημική ή, η </w:t>
            </w:r>
            <w:proofErr w:type="spellStart"/>
            <w:r w:rsidRPr="003163E5">
              <w:rPr>
                <w:rFonts w:ascii="Calibri" w:eastAsia="Times New Roman" w:hAnsi="Calibri" w:cs="Calibri"/>
                <w:color w:val="000000"/>
                <w:sz w:val="18"/>
                <w:szCs w:val="18"/>
                <w:lang w:eastAsia="el-GR"/>
              </w:rPr>
              <w:t>override</w:t>
            </w:r>
            <w:proofErr w:type="spellEnd"/>
            <w:r w:rsidRPr="003163E5">
              <w:rPr>
                <w:rFonts w:ascii="Calibri" w:eastAsia="Times New Roman" w:hAnsi="Calibri" w:cs="Calibri"/>
                <w:color w:val="000000"/>
                <w:sz w:val="18"/>
                <w:szCs w:val="18"/>
                <w:lang w:eastAsia="el-GR"/>
              </w:rPr>
              <w:t xml:space="preserve"> αξιολόγηση</w:t>
            </w:r>
            <w:commentRangeEnd w:id="191"/>
            <w:r w:rsidR="00CD0102">
              <w:rPr>
                <w:rStyle w:val="CommentReference"/>
              </w:rPr>
              <w:commentReference w:id="191"/>
            </w:r>
          </w:p>
        </w:tc>
      </w:tr>
      <w:tr w:rsidR="003163E5" w:rsidRPr="003163E5" w14:paraId="20531597" w14:textId="77777777" w:rsidTr="00514B1A">
        <w:trPr>
          <w:trHeight w:val="288"/>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35C2DA03" w14:textId="77777777" w:rsidR="003163E5" w:rsidRPr="003163E5" w:rsidRDefault="003163E5" w:rsidP="003163E5">
            <w:pPr>
              <w:spacing w:after="0" w:line="240" w:lineRule="auto"/>
              <w:rPr>
                <w:rFonts w:ascii="Calibri" w:eastAsia="Times New Roman" w:hAnsi="Calibri" w:cs="Calibri"/>
                <w:color w:val="000000"/>
                <w:sz w:val="18"/>
                <w:szCs w:val="18"/>
                <w:lang w:val="en-US" w:eastAsia="el-GR"/>
              </w:rPr>
            </w:pPr>
            <w:commentRangeStart w:id="192"/>
            <w:r w:rsidRPr="003163E5">
              <w:rPr>
                <w:rFonts w:ascii="Calibri" w:eastAsia="Times New Roman" w:hAnsi="Calibri" w:cs="Calibri"/>
                <w:color w:val="000000"/>
                <w:sz w:val="18"/>
                <w:szCs w:val="18"/>
                <w:lang w:val="en-US" w:eastAsia="el-GR"/>
              </w:rPr>
              <w:t>[Involved Party Rating Environmental Score]</w:t>
            </w:r>
          </w:p>
        </w:tc>
        <w:tc>
          <w:tcPr>
            <w:tcW w:w="4504" w:type="dxa"/>
            <w:tcBorders>
              <w:top w:val="nil"/>
              <w:left w:val="nil"/>
              <w:bottom w:val="single" w:sz="4" w:space="0" w:color="auto"/>
              <w:right w:val="single" w:sz="4" w:space="0" w:color="auto"/>
            </w:tcBorders>
            <w:shd w:val="clear" w:color="auto" w:fill="auto"/>
            <w:noWrap/>
            <w:vAlign w:val="bottom"/>
            <w:hideMark/>
          </w:tcPr>
          <w:p w14:paraId="0F328633" w14:textId="77777777" w:rsidR="003163E5" w:rsidRPr="003163E5" w:rsidRDefault="003163E5" w:rsidP="003163E5">
            <w:pPr>
              <w:spacing w:after="0" w:line="240" w:lineRule="auto"/>
              <w:rPr>
                <w:rFonts w:ascii="Calibri" w:eastAsia="Times New Roman" w:hAnsi="Calibri" w:cs="Calibri"/>
                <w:color w:val="000000"/>
                <w:sz w:val="18"/>
                <w:szCs w:val="18"/>
                <w:lang w:eastAsia="el-GR"/>
              </w:rPr>
            </w:pPr>
            <w:r w:rsidRPr="003163E5">
              <w:rPr>
                <w:rFonts w:ascii="Calibri" w:eastAsia="Times New Roman" w:hAnsi="Calibri" w:cs="Calibri"/>
                <w:color w:val="000000"/>
                <w:sz w:val="18"/>
                <w:szCs w:val="18"/>
                <w:lang w:eastAsia="el-GR"/>
              </w:rPr>
              <w:t xml:space="preserve">Σκορ για τον παράγοντα </w:t>
            </w:r>
            <w:proofErr w:type="spellStart"/>
            <w:r w:rsidRPr="003163E5">
              <w:rPr>
                <w:rFonts w:ascii="Calibri" w:eastAsia="Times New Roman" w:hAnsi="Calibri" w:cs="Calibri"/>
                <w:color w:val="000000"/>
                <w:sz w:val="18"/>
                <w:szCs w:val="18"/>
                <w:lang w:eastAsia="el-GR"/>
              </w:rPr>
              <w:t>Environmental</w:t>
            </w:r>
            <w:commentRangeEnd w:id="192"/>
            <w:proofErr w:type="spellEnd"/>
            <w:r w:rsidR="00E71B15">
              <w:rPr>
                <w:rStyle w:val="CommentReference"/>
              </w:rPr>
              <w:commentReference w:id="192"/>
            </w:r>
          </w:p>
        </w:tc>
      </w:tr>
      <w:tr w:rsidR="003163E5" w:rsidRPr="003163E5" w14:paraId="01514BCD" w14:textId="77777777" w:rsidTr="00514B1A">
        <w:trPr>
          <w:trHeight w:val="288"/>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2E700B23" w14:textId="77777777" w:rsidR="003163E5" w:rsidRPr="00DE629D" w:rsidRDefault="003163E5" w:rsidP="003163E5">
            <w:pPr>
              <w:spacing w:after="0" w:line="240" w:lineRule="auto"/>
              <w:rPr>
                <w:rFonts w:ascii="Calibri" w:eastAsia="Times New Roman" w:hAnsi="Calibri" w:cs="Calibri"/>
                <w:color w:val="000000"/>
                <w:sz w:val="18"/>
                <w:szCs w:val="18"/>
                <w:highlight w:val="yellow"/>
                <w:lang w:val="en-US" w:eastAsia="el-GR"/>
              </w:rPr>
            </w:pPr>
            <w:r w:rsidRPr="00DE629D">
              <w:rPr>
                <w:rFonts w:ascii="Calibri" w:eastAsia="Times New Roman" w:hAnsi="Calibri" w:cs="Calibri"/>
                <w:color w:val="000000"/>
                <w:sz w:val="18"/>
                <w:szCs w:val="18"/>
                <w:highlight w:val="yellow"/>
                <w:lang w:val="en-US" w:eastAsia="el-GR"/>
              </w:rPr>
              <w:t>[Involved Party Rating Environmental Zone]</w:t>
            </w:r>
          </w:p>
        </w:tc>
        <w:tc>
          <w:tcPr>
            <w:tcW w:w="4504" w:type="dxa"/>
            <w:tcBorders>
              <w:top w:val="nil"/>
              <w:left w:val="nil"/>
              <w:bottom w:val="single" w:sz="4" w:space="0" w:color="auto"/>
              <w:right w:val="single" w:sz="4" w:space="0" w:color="auto"/>
            </w:tcBorders>
            <w:shd w:val="clear" w:color="auto" w:fill="auto"/>
            <w:noWrap/>
            <w:vAlign w:val="bottom"/>
            <w:hideMark/>
          </w:tcPr>
          <w:p w14:paraId="1B6809EB" w14:textId="77777777" w:rsidR="003163E5" w:rsidRPr="00DE629D" w:rsidRDefault="003163E5" w:rsidP="003163E5">
            <w:pPr>
              <w:spacing w:after="0" w:line="240" w:lineRule="auto"/>
              <w:rPr>
                <w:rFonts w:ascii="Calibri" w:eastAsia="Times New Roman" w:hAnsi="Calibri" w:cs="Calibri"/>
                <w:color w:val="000000"/>
                <w:sz w:val="18"/>
                <w:szCs w:val="18"/>
                <w:highlight w:val="yellow"/>
                <w:lang w:eastAsia="el-GR"/>
              </w:rPr>
            </w:pPr>
            <w:commentRangeStart w:id="193"/>
            <w:commentRangeStart w:id="194"/>
            <w:proofErr w:type="spellStart"/>
            <w:r w:rsidRPr="00DE629D">
              <w:rPr>
                <w:rFonts w:ascii="Calibri" w:eastAsia="Times New Roman" w:hAnsi="Calibri" w:cs="Calibri"/>
                <w:color w:val="000000"/>
                <w:sz w:val="18"/>
                <w:szCs w:val="18"/>
                <w:highlight w:val="yellow"/>
                <w:lang w:eastAsia="el-GR"/>
              </w:rPr>
              <w:t>Outcome</w:t>
            </w:r>
            <w:proofErr w:type="spellEnd"/>
            <w:r w:rsidRPr="00DE629D">
              <w:rPr>
                <w:rFonts w:ascii="Calibri" w:eastAsia="Times New Roman" w:hAnsi="Calibri" w:cs="Calibri"/>
                <w:color w:val="000000"/>
                <w:sz w:val="18"/>
                <w:szCs w:val="18"/>
                <w:highlight w:val="yellow"/>
                <w:lang w:eastAsia="el-GR"/>
              </w:rPr>
              <w:t xml:space="preserve"> για τον παράγοντα </w:t>
            </w:r>
            <w:proofErr w:type="spellStart"/>
            <w:r w:rsidRPr="00DE629D">
              <w:rPr>
                <w:rFonts w:ascii="Calibri" w:eastAsia="Times New Roman" w:hAnsi="Calibri" w:cs="Calibri"/>
                <w:color w:val="000000"/>
                <w:sz w:val="18"/>
                <w:szCs w:val="18"/>
                <w:highlight w:val="yellow"/>
                <w:lang w:eastAsia="el-GR"/>
              </w:rPr>
              <w:t>Environmental</w:t>
            </w:r>
            <w:commentRangeEnd w:id="193"/>
            <w:proofErr w:type="spellEnd"/>
            <w:r w:rsidR="00743DDD">
              <w:rPr>
                <w:rStyle w:val="CommentReference"/>
              </w:rPr>
              <w:commentReference w:id="193"/>
            </w:r>
            <w:commentRangeEnd w:id="194"/>
            <w:r w:rsidR="00E71B15">
              <w:rPr>
                <w:rStyle w:val="CommentReference"/>
              </w:rPr>
              <w:commentReference w:id="194"/>
            </w:r>
          </w:p>
        </w:tc>
      </w:tr>
      <w:tr w:rsidR="003163E5" w:rsidRPr="003163E5" w14:paraId="343099F9" w14:textId="77777777" w:rsidTr="00514B1A">
        <w:trPr>
          <w:trHeight w:val="288"/>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26D59944" w14:textId="77777777" w:rsidR="003163E5" w:rsidRPr="003163E5" w:rsidRDefault="003163E5" w:rsidP="003163E5">
            <w:pPr>
              <w:spacing w:after="0" w:line="240" w:lineRule="auto"/>
              <w:rPr>
                <w:rFonts w:ascii="Calibri" w:eastAsia="Times New Roman" w:hAnsi="Calibri" w:cs="Calibri"/>
                <w:color w:val="000000"/>
                <w:sz w:val="18"/>
                <w:szCs w:val="18"/>
                <w:lang w:val="en-US" w:eastAsia="el-GR"/>
              </w:rPr>
            </w:pPr>
            <w:r w:rsidRPr="003163E5">
              <w:rPr>
                <w:rFonts w:ascii="Calibri" w:eastAsia="Times New Roman" w:hAnsi="Calibri" w:cs="Calibri"/>
                <w:color w:val="000000"/>
                <w:sz w:val="18"/>
                <w:szCs w:val="18"/>
                <w:lang w:val="en-US" w:eastAsia="el-GR"/>
              </w:rPr>
              <w:t>[Involved Party Rating Social Score]</w:t>
            </w:r>
          </w:p>
        </w:tc>
        <w:tc>
          <w:tcPr>
            <w:tcW w:w="4504" w:type="dxa"/>
            <w:tcBorders>
              <w:top w:val="nil"/>
              <w:left w:val="nil"/>
              <w:bottom w:val="single" w:sz="4" w:space="0" w:color="auto"/>
              <w:right w:val="single" w:sz="4" w:space="0" w:color="auto"/>
            </w:tcBorders>
            <w:shd w:val="clear" w:color="auto" w:fill="auto"/>
            <w:noWrap/>
            <w:vAlign w:val="bottom"/>
            <w:hideMark/>
          </w:tcPr>
          <w:p w14:paraId="6B659C78" w14:textId="77777777" w:rsidR="003163E5" w:rsidRPr="003163E5" w:rsidRDefault="003163E5" w:rsidP="003163E5">
            <w:pPr>
              <w:spacing w:after="0" w:line="240" w:lineRule="auto"/>
              <w:rPr>
                <w:rFonts w:ascii="Calibri" w:eastAsia="Times New Roman" w:hAnsi="Calibri" w:cs="Calibri"/>
                <w:color w:val="000000"/>
                <w:sz w:val="18"/>
                <w:szCs w:val="18"/>
                <w:lang w:eastAsia="el-GR"/>
              </w:rPr>
            </w:pPr>
            <w:r w:rsidRPr="003163E5">
              <w:rPr>
                <w:rFonts w:ascii="Calibri" w:eastAsia="Times New Roman" w:hAnsi="Calibri" w:cs="Calibri"/>
                <w:color w:val="000000"/>
                <w:sz w:val="18"/>
                <w:szCs w:val="18"/>
                <w:lang w:eastAsia="el-GR"/>
              </w:rPr>
              <w:t>Σκορ για τον παράγοντα Social</w:t>
            </w:r>
          </w:p>
        </w:tc>
      </w:tr>
      <w:tr w:rsidR="003163E5" w:rsidRPr="003163E5" w14:paraId="4045B403" w14:textId="77777777" w:rsidTr="00514B1A">
        <w:trPr>
          <w:trHeight w:val="288"/>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478FB6C1" w14:textId="77777777" w:rsidR="003163E5" w:rsidRPr="003163E5" w:rsidRDefault="003163E5" w:rsidP="003163E5">
            <w:pPr>
              <w:spacing w:after="0" w:line="240" w:lineRule="auto"/>
              <w:rPr>
                <w:rFonts w:ascii="Calibri" w:eastAsia="Times New Roman" w:hAnsi="Calibri" w:cs="Calibri"/>
                <w:color w:val="000000"/>
                <w:sz w:val="18"/>
                <w:szCs w:val="18"/>
                <w:lang w:val="en-US" w:eastAsia="el-GR"/>
              </w:rPr>
            </w:pPr>
            <w:r w:rsidRPr="003163E5">
              <w:rPr>
                <w:rFonts w:ascii="Calibri" w:eastAsia="Times New Roman" w:hAnsi="Calibri" w:cs="Calibri"/>
                <w:color w:val="000000"/>
                <w:sz w:val="18"/>
                <w:szCs w:val="18"/>
                <w:lang w:val="en-US" w:eastAsia="el-GR"/>
              </w:rPr>
              <w:t>[Involved Party Rating Social Zone]</w:t>
            </w:r>
          </w:p>
        </w:tc>
        <w:tc>
          <w:tcPr>
            <w:tcW w:w="4504" w:type="dxa"/>
            <w:tcBorders>
              <w:top w:val="nil"/>
              <w:left w:val="nil"/>
              <w:bottom w:val="single" w:sz="4" w:space="0" w:color="auto"/>
              <w:right w:val="single" w:sz="4" w:space="0" w:color="auto"/>
            </w:tcBorders>
            <w:shd w:val="clear" w:color="auto" w:fill="auto"/>
            <w:noWrap/>
            <w:vAlign w:val="bottom"/>
            <w:hideMark/>
          </w:tcPr>
          <w:p w14:paraId="6F62E706" w14:textId="77777777" w:rsidR="003163E5" w:rsidRPr="003163E5" w:rsidRDefault="003163E5" w:rsidP="003163E5">
            <w:pPr>
              <w:spacing w:after="0" w:line="240" w:lineRule="auto"/>
              <w:rPr>
                <w:rFonts w:ascii="Calibri" w:eastAsia="Times New Roman" w:hAnsi="Calibri" w:cs="Calibri"/>
                <w:color w:val="000000"/>
                <w:sz w:val="18"/>
                <w:szCs w:val="18"/>
                <w:lang w:eastAsia="el-GR"/>
              </w:rPr>
            </w:pPr>
            <w:proofErr w:type="spellStart"/>
            <w:r w:rsidRPr="003163E5">
              <w:rPr>
                <w:rFonts w:ascii="Calibri" w:eastAsia="Times New Roman" w:hAnsi="Calibri" w:cs="Calibri"/>
                <w:color w:val="000000"/>
                <w:sz w:val="18"/>
                <w:szCs w:val="18"/>
                <w:lang w:eastAsia="el-GR"/>
              </w:rPr>
              <w:t>Outcome</w:t>
            </w:r>
            <w:proofErr w:type="spellEnd"/>
            <w:r w:rsidRPr="003163E5">
              <w:rPr>
                <w:rFonts w:ascii="Calibri" w:eastAsia="Times New Roman" w:hAnsi="Calibri" w:cs="Calibri"/>
                <w:color w:val="000000"/>
                <w:sz w:val="18"/>
                <w:szCs w:val="18"/>
                <w:lang w:eastAsia="el-GR"/>
              </w:rPr>
              <w:t xml:space="preserve"> για τον παράγοντα Social</w:t>
            </w:r>
          </w:p>
        </w:tc>
      </w:tr>
      <w:tr w:rsidR="003163E5" w:rsidRPr="003163E5" w14:paraId="30507CEC" w14:textId="77777777" w:rsidTr="00514B1A">
        <w:trPr>
          <w:trHeight w:val="288"/>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4D17A10B" w14:textId="77777777" w:rsidR="003163E5" w:rsidRPr="003163E5" w:rsidRDefault="003163E5" w:rsidP="003163E5">
            <w:pPr>
              <w:spacing w:after="0" w:line="240" w:lineRule="auto"/>
              <w:rPr>
                <w:rFonts w:ascii="Calibri" w:eastAsia="Times New Roman" w:hAnsi="Calibri" w:cs="Calibri"/>
                <w:color w:val="000000"/>
                <w:sz w:val="18"/>
                <w:szCs w:val="18"/>
                <w:lang w:val="en-US" w:eastAsia="el-GR"/>
              </w:rPr>
            </w:pPr>
            <w:r w:rsidRPr="003163E5">
              <w:rPr>
                <w:rFonts w:ascii="Calibri" w:eastAsia="Times New Roman" w:hAnsi="Calibri" w:cs="Calibri"/>
                <w:color w:val="000000"/>
                <w:sz w:val="18"/>
                <w:szCs w:val="18"/>
                <w:lang w:val="en-US" w:eastAsia="el-GR"/>
              </w:rPr>
              <w:t>[Involved Party Rating Governance Score]</w:t>
            </w:r>
          </w:p>
        </w:tc>
        <w:tc>
          <w:tcPr>
            <w:tcW w:w="4504" w:type="dxa"/>
            <w:tcBorders>
              <w:top w:val="nil"/>
              <w:left w:val="nil"/>
              <w:bottom w:val="single" w:sz="4" w:space="0" w:color="auto"/>
              <w:right w:val="single" w:sz="4" w:space="0" w:color="auto"/>
            </w:tcBorders>
            <w:shd w:val="clear" w:color="auto" w:fill="auto"/>
            <w:noWrap/>
            <w:vAlign w:val="bottom"/>
            <w:hideMark/>
          </w:tcPr>
          <w:p w14:paraId="1E8A078D" w14:textId="77777777" w:rsidR="003163E5" w:rsidRPr="003163E5" w:rsidRDefault="003163E5" w:rsidP="003163E5">
            <w:pPr>
              <w:spacing w:after="0" w:line="240" w:lineRule="auto"/>
              <w:rPr>
                <w:rFonts w:ascii="Calibri" w:eastAsia="Times New Roman" w:hAnsi="Calibri" w:cs="Calibri"/>
                <w:color w:val="000000"/>
                <w:sz w:val="18"/>
                <w:szCs w:val="18"/>
                <w:lang w:eastAsia="el-GR"/>
              </w:rPr>
            </w:pPr>
            <w:r w:rsidRPr="003163E5">
              <w:rPr>
                <w:rFonts w:ascii="Calibri" w:eastAsia="Times New Roman" w:hAnsi="Calibri" w:cs="Calibri"/>
                <w:color w:val="000000"/>
                <w:sz w:val="18"/>
                <w:szCs w:val="18"/>
                <w:lang w:eastAsia="el-GR"/>
              </w:rPr>
              <w:t xml:space="preserve">Σκορ για τον παράγοντα </w:t>
            </w:r>
            <w:proofErr w:type="spellStart"/>
            <w:r w:rsidRPr="003163E5">
              <w:rPr>
                <w:rFonts w:ascii="Calibri" w:eastAsia="Times New Roman" w:hAnsi="Calibri" w:cs="Calibri"/>
                <w:color w:val="000000"/>
                <w:sz w:val="18"/>
                <w:szCs w:val="18"/>
                <w:lang w:eastAsia="el-GR"/>
              </w:rPr>
              <w:t>Governance</w:t>
            </w:r>
            <w:proofErr w:type="spellEnd"/>
          </w:p>
        </w:tc>
      </w:tr>
      <w:tr w:rsidR="003163E5" w:rsidRPr="003163E5" w14:paraId="5D4E212C" w14:textId="77777777" w:rsidTr="00514B1A">
        <w:trPr>
          <w:trHeight w:val="288"/>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1AD53544" w14:textId="77777777" w:rsidR="003163E5" w:rsidRPr="003163E5" w:rsidRDefault="003163E5" w:rsidP="003163E5">
            <w:pPr>
              <w:spacing w:after="0" w:line="240" w:lineRule="auto"/>
              <w:rPr>
                <w:rFonts w:ascii="Calibri" w:eastAsia="Times New Roman" w:hAnsi="Calibri" w:cs="Calibri"/>
                <w:color w:val="000000"/>
                <w:sz w:val="18"/>
                <w:szCs w:val="18"/>
                <w:lang w:val="en-US" w:eastAsia="el-GR"/>
              </w:rPr>
            </w:pPr>
            <w:r w:rsidRPr="003163E5">
              <w:rPr>
                <w:rFonts w:ascii="Calibri" w:eastAsia="Times New Roman" w:hAnsi="Calibri" w:cs="Calibri"/>
                <w:color w:val="000000"/>
                <w:sz w:val="18"/>
                <w:szCs w:val="18"/>
                <w:lang w:val="en-US" w:eastAsia="el-GR"/>
              </w:rPr>
              <w:t>[Involved Party Rating Governance Zone]</w:t>
            </w:r>
          </w:p>
        </w:tc>
        <w:tc>
          <w:tcPr>
            <w:tcW w:w="4504" w:type="dxa"/>
            <w:tcBorders>
              <w:top w:val="nil"/>
              <w:left w:val="nil"/>
              <w:bottom w:val="single" w:sz="4" w:space="0" w:color="auto"/>
              <w:right w:val="single" w:sz="4" w:space="0" w:color="auto"/>
            </w:tcBorders>
            <w:shd w:val="clear" w:color="auto" w:fill="auto"/>
            <w:noWrap/>
            <w:vAlign w:val="bottom"/>
            <w:hideMark/>
          </w:tcPr>
          <w:p w14:paraId="006928C8" w14:textId="77777777" w:rsidR="003163E5" w:rsidRPr="003163E5" w:rsidRDefault="003163E5" w:rsidP="003163E5">
            <w:pPr>
              <w:spacing w:after="0" w:line="240" w:lineRule="auto"/>
              <w:rPr>
                <w:rFonts w:ascii="Calibri" w:eastAsia="Times New Roman" w:hAnsi="Calibri" w:cs="Calibri"/>
                <w:color w:val="000000"/>
                <w:sz w:val="18"/>
                <w:szCs w:val="18"/>
                <w:lang w:eastAsia="el-GR"/>
              </w:rPr>
            </w:pPr>
            <w:proofErr w:type="spellStart"/>
            <w:r w:rsidRPr="003163E5">
              <w:rPr>
                <w:rFonts w:ascii="Calibri" w:eastAsia="Times New Roman" w:hAnsi="Calibri" w:cs="Calibri"/>
                <w:color w:val="000000"/>
                <w:sz w:val="18"/>
                <w:szCs w:val="18"/>
                <w:lang w:eastAsia="el-GR"/>
              </w:rPr>
              <w:t>Outcome</w:t>
            </w:r>
            <w:proofErr w:type="spellEnd"/>
            <w:r w:rsidRPr="003163E5">
              <w:rPr>
                <w:rFonts w:ascii="Calibri" w:eastAsia="Times New Roman" w:hAnsi="Calibri" w:cs="Calibri"/>
                <w:color w:val="000000"/>
                <w:sz w:val="18"/>
                <w:szCs w:val="18"/>
                <w:lang w:eastAsia="el-GR"/>
              </w:rPr>
              <w:t xml:space="preserve"> για τον παράγοντα </w:t>
            </w:r>
            <w:proofErr w:type="spellStart"/>
            <w:r w:rsidRPr="003163E5">
              <w:rPr>
                <w:rFonts w:ascii="Calibri" w:eastAsia="Times New Roman" w:hAnsi="Calibri" w:cs="Calibri"/>
                <w:color w:val="000000"/>
                <w:sz w:val="18"/>
                <w:szCs w:val="18"/>
                <w:lang w:eastAsia="el-GR"/>
              </w:rPr>
              <w:t>Governance</w:t>
            </w:r>
            <w:proofErr w:type="spellEnd"/>
          </w:p>
        </w:tc>
      </w:tr>
      <w:tr w:rsidR="003163E5" w:rsidRPr="003163E5" w14:paraId="11317423" w14:textId="77777777" w:rsidTr="00514B1A">
        <w:trPr>
          <w:trHeight w:val="288"/>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195B8EBF" w14:textId="77777777" w:rsidR="003163E5" w:rsidRPr="003163E5" w:rsidRDefault="003163E5" w:rsidP="003163E5">
            <w:pPr>
              <w:spacing w:after="0" w:line="240" w:lineRule="auto"/>
              <w:rPr>
                <w:rFonts w:ascii="Calibri" w:eastAsia="Times New Roman" w:hAnsi="Calibri" w:cs="Calibri"/>
                <w:color w:val="000000"/>
                <w:sz w:val="18"/>
                <w:szCs w:val="18"/>
                <w:lang w:val="en-US" w:eastAsia="el-GR"/>
              </w:rPr>
            </w:pPr>
            <w:r w:rsidRPr="003163E5">
              <w:rPr>
                <w:rFonts w:ascii="Calibri" w:eastAsia="Times New Roman" w:hAnsi="Calibri" w:cs="Calibri"/>
                <w:color w:val="000000"/>
                <w:sz w:val="18"/>
                <w:szCs w:val="18"/>
                <w:lang w:val="en-US" w:eastAsia="el-GR"/>
              </w:rPr>
              <w:t>[Involved Party Rating ESG Score]</w:t>
            </w:r>
          </w:p>
        </w:tc>
        <w:tc>
          <w:tcPr>
            <w:tcW w:w="4504" w:type="dxa"/>
            <w:tcBorders>
              <w:top w:val="nil"/>
              <w:left w:val="nil"/>
              <w:bottom w:val="single" w:sz="4" w:space="0" w:color="auto"/>
              <w:right w:val="single" w:sz="4" w:space="0" w:color="auto"/>
            </w:tcBorders>
            <w:shd w:val="clear" w:color="auto" w:fill="auto"/>
            <w:noWrap/>
            <w:vAlign w:val="bottom"/>
            <w:hideMark/>
          </w:tcPr>
          <w:p w14:paraId="687FFD9E" w14:textId="77777777" w:rsidR="003163E5" w:rsidRPr="003163E5" w:rsidRDefault="003163E5" w:rsidP="003163E5">
            <w:pPr>
              <w:spacing w:after="0" w:line="240" w:lineRule="auto"/>
              <w:rPr>
                <w:rFonts w:ascii="Calibri" w:eastAsia="Times New Roman" w:hAnsi="Calibri" w:cs="Calibri"/>
                <w:color w:val="000000"/>
                <w:sz w:val="18"/>
                <w:szCs w:val="18"/>
                <w:lang w:eastAsia="el-GR"/>
              </w:rPr>
            </w:pPr>
            <w:r w:rsidRPr="003163E5">
              <w:rPr>
                <w:rFonts w:ascii="Calibri" w:eastAsia="Times New Roman" w:hAnsi="Calibri" w:cs="Calibri"/>
                <w:color w:val="000000"/>
                <w:sz w:val="18"/>
                <w:szCs w:val="18"/>
                <w:lang w:eastAsia="el-GR"/>
              </w:rPr>
              <w:t>Τελικό σκορ για το ESG</w:t>
            </w:r>
          </w:p>
        </w:tc>
      </w:tr>
      <w:tr w:rsidR="003163E5" w:rsidRPr="003163E5" w14:paraId="559B5F56" w14:textId="77777777" w:rsidTr="00514B1A">
        <w:trPr>
          <w:trHeight w:val="288"/>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31411F1C" w14:textId="77777777" w:rsidR="003163E5" w:rsidRPr="003163E5" w:rsidRDefault="003163E5" w:rsidP="003163E5">
            <w:pPr>
              <w:spacing w:after="0" w:line="240" w:lineRule="auto"/>
              <w:rPr>
                <w:rFonts w:ascii="Calibri" w:eastAsia="Times New Roman" w:hAnsi="Calibri" w:cs="Calibri"/>
                <w:color w:val="000000"/>
                <w:sz w:val="18"/>
                <w:szCs w:val="18"/>
                <w:lang w:val="en-US" w:eastAsia="el-GR"/>
              </w:rPr>
            </w:pPr>
            <w:r w:rsidRPr="003163E5">
              <w:rPr>
                <w:rFonts w:ascii="Calibri" w:eastAsia="Times New Roman" w:hAnsi="Calibri" w:cs="Calibri"/>
                <w:color w:val="000000"/>
                <w:sz w:val="18"/>
                <w:szCs w:val="18"/>
                <w:lang w:val="en-US" w:eastAsia="el-GR"/>
              </w:rPr>
              <w:t>[Involved Party Rating ESG Zone]</w:t>
            </w:r>
          </w:p>
        </w:tc>
        <w:tc>
          <w:tcPr>
            <w:tcW w:w="4504" w:type="dxa"/>
            <w:tcBorders>
              <w:top w:val="nil"/>
              <w:left w:val="nil"/>
              <w:bottom w:val="single" w:sz="4" w:space="0" w:color="auto"/>
              <w:right w:val="single" w:sz="4" w:space="0" w:color="auto"/>
            </w:tcBorders>
            <w:shd w:val="clear" w:color="auto" w:fill="auto"/>
            <w:noWrap/>
            <w:vAlign w:val="bottom"/>
            <w:hideMark/>
          </w:tcPr>
          <w:p w14:paraId="2A533816" w14:textId="77777777" w:rsidR="003163E5" w:rsidRPr="003163E5" w:rsidRDefault="003163E5" w:rsidP="003163E5">
            <w:pPr>
              <w:spacing w:after="0" w:line="240" w:lineRule="auto"/>
              <w:rPr>
                <w:rFonts w:ascii="Calibri" w:eastAsia="Times New Roman" w:hAnsi="Calibri" w:cs="Calibri"/>
                <w:color w:val="000000"/>
                <w:sz w:val="18"/>
                <w:szCs w:val="18"/>
                <w:lang w:eastAsia="el-GR"/>
              </w:rPr>
            </w:pPr>
            <w:r w:rsidRPr="003163E5">
              <w:rPr>
                <w:rFonts w:ascii="Calibri" w:eastAsia="Times New Roman" w:hAnsi="Calibri" w:cs="Calibri"/>
                <w:color w:val="000000"/>
                <w:sz w:val="18"/>
                <w:szCs w:val="18"/>
                <w:lang w:eastAsia="el-GR"/>
              </w:rPr>
              <w:t xml:space="preserve">Τελικό </w:t>
            </w:r>
            <w:proofErr w:type="spellStart"/>
            <w:r w:rsidRPr="003163E5">
              <w:rPr>
                <w:rFonts w:ascii="Calibri" w:eastAsia="Times New Roman" w:hAnsi="Calibri" w:cs="Calibri"/>
                <w:color w:val="000000"/>
                <w:sz w:val="18"/>
                <w:szCs w:val="18"/>
                <w:lang w:eastAsia="el-GR"/>
              </w:rPr>
              <w:t>outcome</w:t>
            </w:r>
            <w:proofErr w:type="spellEnd"/>
            <w:r w:rsidRPr="003163E5">
              <w:rPr>
                <w:rFonts w:ascii="Calibri" w:eastAsia="Times New Roman" w:hAnsi="Calibri" w:cs="Calibri"/>
                <w:color w:val="000000"/>
                <w:sz w:val="18"/>
                <w:szCs w:val="18"/>
                <w:lang w:eastAsia="el-GR"/>
              </w:rPr>
              <w:t xml:space="preserve"> για το ESG</w:t>
            </w:r>
          </w:p>
        </w:tc>
      </w:tr>
      <w:tr w:rsidR="003163E5" w:rsidRPr="009F6B96" w14:paraId="70C0963B" w14:textId="77777777" w:rsidTr="00514B1A">
        <w:trPr>
          <w:trHeight w:val="288"/>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44A53AB0" w14:textId="77777777" w:rsidR="003163E5" w:rsidRPr="00DE629D" w:rsidRDefault="003163E5" w:rsidP="003163E5">
            <w:pPr>
              <w:spacing w:after="0" w:line="240" w:lineRule="auto"/>
              <w:rPr>
                <w:rFonts w:ascii="Calibri" w:eastAsia="Times New Roman" w:hAnsi="Calibri" w:cs="Calibri"/>
                <w:color w:val="000000"/>
                <w:sz w:val="18"/>
                <w:szCs w:val="18"/>
                <w:highlight w:val="yellow"/>
                <w:lang w:val="en-US" w:eastAsia="el-GR"/>
              </w:rPr>
            </w:pPr>
            <w:r w:rsidRPr="00DE629D">
              <w:rPr>
                <w:rFonts w:ascii="Calibri" w:eastAsia="Times New Roman" w:hAnsi="Calibri" w:cs="Calibri"/>
                <w:color w:val="000000"/>
                <w:sz w:val="18"/>
                <w:szCs w:val="18"/>
                <w:highlight w:val="yellow"/>
                <w:lang w:val="en-US" w:eastAsia="el-GR"/>
              </w:rPr>
              <w:t>[Involved Party Rating ID/Type &amp; Sector]</w:t>
            </w:r>
          </w:p>
        </w:tc>
        <w:tc>
          <w:tcPr>
            <w:tcW w:w="4504" w:type="dxa"/>
            <w:tcBorders>
              <w:top w:val="nil"/>
              <w:left w:val="nil"/>
              <w:bottom w:val="single" w:sz="4" w:space="0" w:color="auto"/>
              <w:right w:val="single" w:sz="4" w:space="0" w:color="auto"/>
            </w:tcBorders>
            <w:shd w:val="clear" w:color="auto" w:fill="auto"/>
            <w:noWrap/>
            <w:vAlign w:val="bottom"/>
            <w:hideMark/>
          </w:tcPr>
          <w:p w14:paraId="11C9409E" w14:textId="77777777" w:rsidR="003163E5" w:rsidRPr="00DE629D" w:rsidRDefault="003163E5" w:rsidP="003163E5">
            <w:pPr>
              <w:spacing w:after="0" w:line="240" w:lineRule="auto"/>
              <w:rPr>
                <w:rFonts w:ascii="Calibri" w:eastAsia="Times New Roman" w:hAnsi="Calibri" w:cs="Calibri"/>
                <w:color w:val="000000"/>
                <w:sz w:val="18"/>
                <w:szCs w:val="18"/>
                <w:highlight w:val="yellow"/>
                <w:lang w:val="en-US" w:eastAsia="el-GR"/>
              </w:rPr>
            </w:pPr>
            <w:r w:rsidRPr="00DE629D">
              <w:rPr>
                <w:rFonts w:ascii="Calibri" w:eastAsia="Times New Roman" w:hAnsi="Calibri" w:cs="Calibri"/>
                <w:color w:val="000000"/>
                <w:sz w:val="18"/>
                <w:szCs w:val="18"/>
                <w:highlight w:val="yellow"/>
                <w:lang w:eastAsia="el-GR"/>
              </w:rPr>
              <w:t>Τύπος</w:t>
            </w:r>
            <w:r w:rsidRPr="00DE629D">
              <w:rPr>
                <w:rFonts w:ascii="Calibri" w:eastAsia="Times New Roman" w:hAnsi="Calibri" w:cs="Calibri"/>
                <w:color w:val="000000"/>
                <w:sz w:val="18"/>
                <w:szCs w:val="18"/>
                <w:highlight w:val="yellow"/>
                <w:lang w:val="en-US" w:eastAsia="el-GR"/>
              </w:rPr>
              <w:t xml:space="preserve"> </w:t>
            </w:r>
            <w:r w:rsidRPr="00DE629D">
              <w:rPr>
                <w:rFonts w:ascii="Calibri" w:eastAsia="Times New Roman" w:hAnsi="Calibri" w:cs="Calibri"/>
                <w:color w:val="000000"/>
                <w:sz w:val="18"/>
                <w:szCs w:val="18"/>
                <w:highlight w:val="yellow"/>
                <w:lang w:eastAsia="el-GR"/>
              </w:rPr>
              <w:t>ερωτηματολογίου</w:t>
            </w:r>
            <w:r w:rsidRPr="00DE629D">
              <w:rPr>
                <w:rFonts w:ascii="Calibri" w:eastAsia="Times New Roman" w:hAnsi="Calibri" w:cs="Calibri"/>
                <w:color w:val="000000"/>
                <w:sz w:val="18"/>
                <w:szCs w:val="18"/>
                <w:highlight w:val="yellow"/>
                <w:lang w:val="en-US" w:eastAsia="el-GR"/>
              </w:rPr>
              <w:t>/</w:t>
            </w:r>
            <w:proofErr w:type="spellStart"/>
            <w:r w:rsidRPr="00DE629D">
              <w:rPr>
                <w:rFonts w:ascii="Calibri" w:eastAsia="Times New Roman" w:hAnsi="Calibri" w:cs="Calibri"/>
                <w:color w:val="000000"/>
                <w:sz w:val="18"/>
                <w:szCs w:val="18"/>
                <w:highlight w:val="yellow"/>
                <w:lang w:val="en-US" w:eastAsia="el-GR"/>
              </w:rPr>
              <w:t>Nace</w:t>
            </w:r>
            <w:proofErr w:type="spellEnd"/>
            <w:r w:rsidRPr="00DE629D">
              <w:rPr>
                <w:rFonts w:ascii="Calibri" w:eastAsia="Times New Roman" w:hAnsi="Calibri" w:cs="Calibri"/>
                <w:color w:val="000000"/>
                <w:sz w:val="18"/>
                <w:szCs w:val="18"/>
                <w:highlight w:val="yellow"/>
                <w:lang w:val="en-US" w:eastAsia="el-GR"/>
              </w:rPr>
              <w:t xml:space="preserve"> Description/</w:t>
            </w:r>
            <w:proofErr w:type="spellStart"/>
            <w:r w:rsidRPr="00DE629D">
              <w:rPr>
                <w:rFonts w:ascii="Calibri" w:eastAsia="Times New Roman" w:hAnsi="Calibri" w:cs="Calibri"/>
                <w:color w:val="000000"/>
                <w:sz w:val="18"/>
                <w:szCs w:val="18"/>
                <w:highlight w:val="yellow"/>
                <w:lang w:val="en-US" w:eastAsia="el-GR"/>
              </w:rPr>
              <w:t>Nace</w:t>
            </w:r>
            <w:proofErr w:type="spellEnd"/>
            <w:r w:rsidRPr="00DE629D">
              <w:rPr>
                <w:rFonts w:ascii="Calibri" w:eastAsia="Times New Roman" w:hAnsi="Calibri" w:cs="Calibri"/>
                <w:color w:val="000000"/>
                <w:sz w:val="18"/>
                <w:szCs w:val="18"/>
                <w:highlight w:val="yellow"/>
                <w:lang w:val="en-US" w:eastAsia="el-GR"/>
              </w:rPr>
              <w:t xml:space="preserve"> code</w:t>
            </w:r>
          </w:p>
        </w:tc>
      </w:tr>
      <w:tr w:rsidR="003163E5" w:rsidRPr="003163E5" w14:paraId="4BEAE32F" w14:textId="77777777" w:rsidTr="00E31824">
        <w:tblPrEx>
          <w:tblW w:w="8784" w:type="dxa"/>
          <w:tblPrExChange w:id="195" w:author="Nikas Konstantinos" w:date="2023-10-18T14:22:00Z">
            <w:tblPrEx>
              <w:tblW w:w="8784" w:type="dxa"/>
            </w:tblPrEx>
          </w:tblPrExChange>
        </w:tblPrEx>
        <w:trPr>
          <w:trHeight w:val="288"/>
          <w:trPrChange w:id="196" w:author="Nikas Konstantinos" w:date="2023-10-18T14:22:00Z">
            <w:trPr>
              <w:gridAfter w:val="0"/>
              <w:trHeight w:val="288"/>
            </w:trPr>
          </w:trPrChange>
        </w:trPr>
        <w:tc>
          <w:tcPr>
            <w:tcW w:w="4280" w:type="dxa"/>
            <w:tcBorders>
              <w:top w:val="nil"/>
              <w:left w:val="single" w:sz="4" w:space="0" w:color="auto"/>
              <w:bottom w:val="nil"/>
              <w:right w:val="single" w:sz="4" w:space="0" w:color="auto"/>
            </w:tcBorders>
            <w:shd w:val="clear" w:color="auto" w:fill="auto"/>
            <w:noWrap/>
            <w:vAlign w:val="center"/>
            <w:hideMark/>
            <w:tcPrChange w:id="197" w:author="Nikas Konstantinos" w:date="2023-10-18T14:22:00Z">
              <w:tcPr>
                <w:tcW w:w="428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14:paraId="2750556A" w14:textId="77777777" w:rsidR="003163E5" w:rsidRPr="003163E5" w:rsidRDefault="003163E5" w:rsidP="003163E5">
            <w:pPr>
              <w:spacing w:after="0" w:line="240" w:lineRule="auto"/>
              <w:rPr>
                <w:rFonts w:ascii="Calibri" w:eastAsia="Times New Roman" w:hAnsi="Calibri" w:cs="Calibri"/>
                <w:color w:val="000000"/>
                <w:sz w:val="18"/>
                <w:szCs w:val="18"/>
                <w:highlight w:val="yellow"/>
                <w:lang w:eastAsia="el-GR"/>
              </w:rPr>
            </w:pPr>
            <w:r w:rsidRPr="003163E5">
              <w:rPr>
                <w:rFonts w:ascii="Calibri" w:eastAsia="Times New Roman" w:hAnsi="Calibri" w:cs="Calibri"/>
                <w:color w:val="000000"/>
                <w:sz w:val="18"/>
                <w:szCs w:val="18"/>
                <w:highlight w:val="yellow"/>
                <w:lang w:eastAsia="el-GR"/>
              </w:rPr>
              <w:t>Μοναδικός Κωδικός Ερωτηματολογίου από Τειρεσία</w:t>
            </w:r>
          </w:p>
        </w:tc>
        <w:tc>
          <w:tcPr>
            <w:tcW w:w="4504" w:type="dxa"/>
            <w:tcBorders>
              <w:top w:val="nil"/>
              <w:left w:val="nil"/>
              <w:bottom w:val="nil"/>
              <w:right w:val="single" w:sz="4" w:space="0" w:color="auto"/>
            </w:tcBorders>
            <w:shd w:val="clear" w:color="auto" w:fill="auto"/>
            <w:noWrap/>
            <w:vAlign w:val="bottom"/>
            <w:hideMark/>
            <w:tcPrChange w:id="198" w:author="Nikas Konstantinos" w:date="2023-10-18T14:22:00Z">
              <w:tcPr>
                <w:tcW w:w="4504" w:type="dxa"/>
                <w:gridSpan w:val="2"/>
                <w:tcBorders>
                  <w:top w:val="nil"/>
                  <w:left w:val="nil"/>
                  <w:bottom w:val="single" w:sz="4" w:space="0" w:color="auto"/>
                  <w:right w:val="single" w:sz="4" w:space="0" w:color="auto"/>
                </w:tcBorders>
                <w:shd w:val="clear" w:color="auto" w:fill="auto"/>
                <w:noWrap/>
                <w:vAlign w:val="bottom"/>
                <w:hideMark/>
              </w:tcPr>
            </w:tcPrChange>
          </w:tcPr>
          <w:p w14:paraId="4FE98046" w14:textId="0787F77A" w:rsidR="003163E5" w:rsidRPr="003163E5" w:rsidRDefault="003163E5" w:rsidP="003163E5">
            <w:pPr>
              <w:spacing w:after="0" w:line="240" w:lineRule="auto"/>
              <w:rPr>
                <w:rFonts w:ascii="Calibri" w:eastAsia="Times New Roman" w:hAnsi="Calibri" w:cs="Calibri"/>
                <w:color w:val="000000"/>
                <w:sz w:val="18"/>
                <w:szCs w:val="18"/>
                <w:lang w:val="en-US" w:eastAsia="el-GR"/>
              </w:rPr>
            </w:pPr>
            <w:r w:rsidRPr="003163E5">
              <w:rPr>
                <w:rFonts w:ascii="Calibri" w:eastAsia="Times New Roman" w:hAnsi="Calibri" w:cs="Calibri"/>
                <w:color w:val="000000"/>
                <w:sz w:val="18"/>
                <w:szCs w:val="18"/>
                <w:lang w:eastAsia="el-GR"/>
              </w:rPr>
              <w:t> </w:t>
            </w:r>
            <w:r w:rsidR="00AA47F9" w:rsidRPr="00AA47F9">
              <w:rPr>
                <w:rFonts w:ascii="Calibri" w:eastAsia="Times New Roman" w:hAnsi="Calibri" w:cs="Calibri"/>
                <w:color w:val="000000"/>
                <w:sz w:val="18"/>
                <w:szCs w:val="18"/>
                <w:highlight w:val="yellow"/>
                <w:lang w:val="en-US" w:eastAsia="el-GR"/>
              </w:rPr>
              <w:t>TBD</w:t>
            </w:r>
          </w:p>
        </w:tc>
      </w:tr>
      <w:tr w:rsidR="00E31824" w:rsidRPr="003163E5" w14:paraId="7639F437" w14:textId="77777777" w:rsidTr="00514B1A">
        <w:trPr>
          <w:trHeight w:val="288"/>
          <w:ins w:id="199" w:author="Nikas Konstantinos" w:date="2023-10-18T14:22:00Z"/>
        </w:trPr>
        <w:tc>
          <w:tcPr>
            <w:tcW w:w="4280" w:type="dxa"/>
            <w:tcBorders>
              <w:top w:val="nil"/>
              <w:left w:val="single" w:sz="4" w:space="0" w:color="auto"/>
              <w:bottom w:val="single" w:sz="4" w:space="0" w:color="auto"/>
              <w:right w:val="single" w:sz="4" w:space="0" w:color="auto"/>
            </w:tcBorders>
            <w:shd w:val="clear" w:color="auto" w:fill="auto"/>
            <w:noWrap/>
            <w:vAlign w:val="center"/>
          </w:tcPr>
          <w:p w14:paraId="1A3F3B3B" w14:textId="5A81BB84" w:rsidR="00E31824" w:rsidRPr="00E31824" w:rsidRDefault="00E31824" w:rsidP="003163E5">
            <w:pPr>
              <w:spacing w:after="0" w:line="240" w:lineRule="auto"/>
              <w:rPr>
                <w:ins w:id="200" w:author="Nikas Konstantinos" w:date="2023-10-18T14:22:00Z"/>
                <w:rFonts w:ascii="Calibri" w:eastAsia="Times New Roman" w:hAnsi="Calibri" w:cs="Calibri"/>
                <w:color w:val="000000"/>
                <w:sz w:val="18"/>
                <w:szCs w:val="18"/>
                <w:highlight w:val="yellow"/>
                <w:lang w:val="en-US" w:eastAsia="el-GR"/>
                <w:rPrChange w:id="201" w:author="Nikas Konstantinos" w:date="2023-10-18T14:22:00Z">
                  <w:rPr>
                    <w:ins w:id="202" w:author="Nikas Konstantinos" w:date="2023-10-18T14:22:00Z"/>
                    <w:rFonts w:ascii="Calibri" w:eastAsia="Times New Roman" w:hAnsi="Calibri" w:cs="Calibri"/>
                    <w:color w:val="000000"/>
                    <w:sz w:val="18"/>
                    <w:szCs w:val="18"/>
                    <w:highlight w:val="yellow"/>
                    <w:lang w:eastAsia="el-GR"/>
                  </w:rPr>
                </w:rPrChange>
              </w:rPr>
            </w:pPr>
            <w:ins w:id="203" w:author="Nikas Konstantinos" w:date="2023-10-18T14:23:00Z">
              <w:r>
                <w:rPr>
                  <w:rFonts w:ascii="Calibri" w:eastAsia="Times New Roman" w:hAnsi="Calibri" w:cs="Calibri"/>
                  <w:color w:val="000000"/>
                  <w:sz w:val="18"/>
                  <w:szCs w:val="18"/>
                  <w:highlight w:val="yellow"/>
                  <w:lang w:val="en-US" w:eastAsia="el-GR"/>
                </w:rPr>
                <w:t>Questionnaire</w:t>
              </w:r>
            </w:ins>
            <w:ins w:id="204" w:author="Nikas Konstantinos" w:date="2023-10-18T14:22:00Z">
              <w:r>
                <w:rPr>
                  <w:rFonts w:ascii="Calibri" w:eastAsia="Times New Roman" w:hAnsi="Calibri" w:cs="Calibri"/>
                  <w:color w:val="000000"/>
                  <w:sz w:val="18"/>
                  <w:szCs w:val="18"/>
                  <w:highlight w:val="yellow"/>
                  <w:lang w:val="en-US" w:eastAsia="el-GR"/>
                </w:rPr>
                <w:t xml:space="preserve"> version n</w:t>
              </w:r>
            </w:ins>
            <w:ins w:id="205" w:author="Nikas Konstantinos" w:date="2023-10-18T14:23:00Z">
              <w:r>
                <w:rPr>
                  <w:rFonts w:ascii="Calibri" w:eastAsia="Times New Roman" w:hAnsi="Calibri" w:cs="Calibri"/>
                  <w:color w:val="000000"/>
                  <w:sz w:val="18"/>
                  <w:szCs w:val="18"/>
                  <w:highlight w:val="yellow"/>
                  <w:lang w:val="en-US" w:eastAsia="el-GR"/>
                </w:rPr>
                <w:t>umber</w:t>
              </w:r>
            </w:ins>
          </w:p>
        </w:tc>
        <w:tc>
          <w:tcPr>
            <w:tcW w:w="4504" w:type="dxa"/>
            <w:tcBorders>
              <w:top w:val="nil"/>
              <w:left w:val="nil"/>
              <w:bottom w:val="single" w:sz="4" w:space="0" w:color="auto"/>
              <w:right w:val="single" w:sz="4" w:space="0" w:color="auto"/>
            </w:tcBorders>
            <w:shd w:val="clear" w:color="auto" w:fill="auto"/>
            <w:noWrap/>
            <w:vAlign w:val="bottom"/>
          </w:tcPr>
          <w:p w14:paraId="06D00AC6" w14:textId="7EDACF83" w:rsidR="00E31824" w:rsidRPr="00E31824" w:rsidRDefault="00E31824" w:rsidP="003163E5">
            <w:pPr>
              <w:spacing w:after="0" w:line="240" w:lineRule="auto"/>
              <w:rPr>
                <w:ins w:id="206" w:author="Nikas Konstantinos" w:date="2023-10-18T14:22:00Z"/>
                <w:rFonts w:ascii="Calibri" w:eastAsia="Times New Roman" w:hAnsi="Calibri" w:cs="Calibri"/>
                <w:color w:val="000000"/>
                <w:sz w:val="18"/>
                <w:szCs w:val="18"/>
                <w:lang w:val="en-US" w:eastAsia="el-GR"/>
                <w:rPrChange w:id="207" w:author="Nikas Konstantinos" w:date="2023-10-18T14:23:00Z">
                  <w:rPr>
                    <w:ins w:id="208" w:author="Nikas Konstantinos" w:date="2023-10-18T14:22:00Z"/>
                    <w:rFonts w:ascii="Calibri" w:eastAsia="Times New Roman" w:hAnsi="Calibri" w:cs="Calibri"/>
                    <w:color w:val="000000"/>
                    <w:sz w:val="18"/>
                    <w:szCs w:val="18"/>
                    <w:lang w:eastAsia="el-GR"/>
                  </w:rPr>
                </w:rPrChange>
              </w:rPr>
            </w:pPr>
            <w:ins w:id="209" w:author="Nikas Konstantinos" w:date="2023-10-18T14:23:00Z">
              <w:r>
                <w:rPr>
                  <w:rFonts w:ascii="Calibri" w:eastAsia="Times New Roman" w:hAnsi="Calibri" w:cs="Calibri"/>
                  <w:color w:val="000000"/>
                  <w:sz w:val="18"/>
                  <w:szCs w:val="18"/>
                  <w:lang w:val="en-US" w:eastAsia="el-GR"/>
                </w:rPr>
                <w:t>Placeholder for version number</w:t>
              </w:r>
            </w:ins>
          </w:p>
        </w:tc>
      </w:tr>
    </w:tbl>
    <w:p w14:paraId="310308DD" w14:textId="70AD1E22" w:rsidR="00B32906" w:rsidRPr="00B32906" w:rsidRDefault="00B32906" w:rsidP="00D20221">
      <w:pPr>
        <w:rPr>
          <w:lang w:val="en-US"/>
        </w:rPr>
      </w:pPr>
    </w:p>
    <w:p w14:paraId="7FB1D32D" w14:textId="7378228C" w:rsidR="00B32906" w:rsidRPr="00B32906" w:rsidRDefault="00B32906" w:rsidP="00B32906">
      <w:pPr>
        <w:rPr>
          <w:b/>
          <w:bCs/>
          <w:lang w:val="en-US"/>
        </w:rPr>
      </w:pPr>
      <w:r w:rsidRPr="00B32906">
        <w:rPr>
          <w:b/>
          <w:bCs/>
          <w:lang w:val="en-US"/>
        </w:rPr>
        <w:t>Pending issues</w:t>
      </w:r>
    </w:p>
    <w:p w14:paraId="49BBFAE2" w14:textId="2064D002" w:rsidR="00B32906" w:rsidRPr="00CC7FAB" w:rsidDel="00E31824" w:rsidRDefault="00B32906" w:rsidP="00F42115">
      <w:pPr>
        <w:pStyle w:val="ListParagraph"/>
        <w:numPr>
          <w:ilvl w:val="0"/>
          <w:numId w:val="41"/>
        </w:numPr>
        <w:rPr>
          <w:del w:id="210" w:author="Nikas Konstantinos" w:date="2023-10-18T14:21:00Z"/>
          <w:b/>
          <w:bCs/>
          <w:lang w:val="en-US"/>
        </w:rPr>
      </w:pPr>
      <w:del w:id="211" w:author="Nikas Konstantinos" w:date="2023-10-18T14:21:00Z">
        <w:r w:rsidRPr="00CC7FAB" w:rsidDel="00E31824">
          <w:rPr>
            <w:b/>
            <w:bCs/>
            <w:lang w:val="en-US"/>
          </w:rPr>
          <w:delText>Invalid, zero, double Tax Ids</w:delText>
        </w:r>
      </w:del>
    </w:p>
    <w:p w14:paraId="2E172AB7" w14:textId="5AEB405F" w:rsidR="001973F9" w:rsidRPr="00CC7FAB" w:rsidDel="00E31824" w:rsidRDefault="00B32906" w:rsidP="00F42115">
      <w:pPr>
        <w:pStyle w:val="ListParagraph"/>
        <w:numPr>
          <w:ilvl w:val="0"/>
          <w:numId w:val="41"/>
        </w:numPr>
        <w:rPr>
          <w:del w:id="212" w:author="Nikas Konstantinos" w:date="2023-10-18T14:21:00Z"/>
          <w:b/>
          <w:bCs/>
          <w:lang w:val="en-US"/>
        </w:rPr>
      </w:pPr>
      <w:commentRangeStart w:id="213"/>
      <w:del w:id="214" w:author="Nikas Konstantinos" w:date="2023-10-18T14:21:00Z">
        <w:r w:rsidRPr="00CC7FAB" w:rsidDel="00E31824">
          <w:rPr>
            <w:b/>
            <w:bCs/>
            <w:lang w:val="en-US"/>
          </w:rPr>
          <w:delText xml:space="preserve">File layout additions fields Registration Number &amp; Jurisdiction. In case these two field have not null values, Tax Id field will be filled </w:delText>
        </w:r>
        <w:r w:rsidR="00E22CD1" w:rsidRPr="00CC7FAB" w:rsidDel="00E31824">
          <w:rPr>
            <w:b/>
            <w:bCs/>
            <w:lang w:val="en-US"/>
          </w:rPr>
          <w:delText xml:space="preserve">as  a </w:delText>
        </w:r>
        <w:r w:rsidRPr="00CC7FAB" w:rsidDel="00E31824">
          <w:rPr>
            <w:b/>
            <w:bCs/>
            <w:lang w:val="en-US"/>
          </w:rPr>
          <w:delText>concatenation</w:delText>
        </w:r>
        <w:r w:rsidR="00E22CD1" w:rsidRPr="00CC7FAB" w:rsidDel="00E31824">
          <w:rPr>
            <w:b/>
            <w:bCs/>
            <w:lang w:val="en-US"/>
          </w:rPr>
          <w:delText xml:space="preserve"> Jurisdiction + Registration Number</w:delText>
        </w:r>
        <w:commentRangeEnd w:id="213"/>
        <w:r w:rsidR="00990442" w:rsidDel="00E31824">
          <w:rPr>
            <w:rStyle w:val="CommentReference"/>
          </w:rPr>
          <w:commentReference w:id="213"/>
        </w:r>
        <w:r w:rsidRPr="00CC7FAB" w:rsidDel="00E31824">
          <w:rPr>
            <w:b/>
            <w:bCs/>
            <w:lang w:val="en-US"/>
          </w:rPr>
          <w:delText>.</w:delText>
        </w:r>
      </w:del>
    </w:p>
    <w:p w14:paraId="60CC3DD8" w14:textId="45BB3138" w:rsidR="007237BB" w:rsidRDefault="008F5D57" w:rsidP="00F42115">
      <w:pPr>
        <w:pStyle w:val="ListParagraph"/>
        <w:numPr>
          <w:ilvl w:val="0"/>
          <w:numId w:val="41"/>
        </w:numPr>
        <w:rPr>
          <w:b/>
          <w:bCs/>
          <w:lang w:val="en-US"/>
        </w:rPr>
      </w:pPr>
      <w:r w:rsidRPr="00CC7FAB">
        <w:rPr>
          <w:b/>
          <w:bCs/>
          <w:lang w:val="en-US"/>
        </w:rPr>
        <w:t>File layout addition Questionnaire Version Number</w:t>
      </w:r>
    </w:p>
    <w:p w14:paraId="395BFAD9" w14:textId="036362CE" w:rsidR="008530C8" w:rsidRPr="00CC7FAB" w:rsidRDefault="008530C8" w:rsidP="00F42115">
      <w:pPr>
        <w:pStyle w:val="ListParagraph"/>
        <w:numPr>
          <w:ilvl w:val="0"/>
          <w:numId w:val="41"/>
        </w:numPr>
        <w:rPr>
          <w:b/>
          <w:bCs/>
          <w:lang w:val="en-US"/>
        </w:rPr>
      </w:pPr>
      <w:r>
        <w:rPr>
          <w:b/>
          <w:bCs/>
          <w:lang w:val="en-US"/>
        </w:rPr>
        <w:lastRenderedPageBreak/>
        <w:t xml:space="preserve">ESG zone per Component (E-S-G) has the same </w:t>
      </w:r>
      <w:commentRangeStart w:id="215"/>
      <w:commentRangeStart w:id="216"/>
      <w:r>
        <w:rPr>
          <w:b/>
          <w:bCs/>
          <w:lang w:val="en-US"/>
        </w:rPr>
        <w:t xml:space="preserve">calculation rules </w:t>
      </w:r>
      <w:commentRangeEnd w:id="215"/>
      <w:r w:rsidR="00AB07D6">
        <w:rPr>
          <w:rStyle w:val="CommentReference"/>
        </w:rPr>
        <w:commentReference w:id="215"/>
      </w:r>
      <w:commentRangeEnd w:id="216"/>
      <w:r w:rsidR="00EA7114">
        <w:rPr>
          <w:rStyle w:val="CommentReference"/>
        </w:rPr>
        <w:commentReference w:id="216"/>
      </w:r>
      <w:r>
        <w:rPr>
          <w:b/>
          <w:bCs/>
          <w:lang w:val="en-US"/>
        </w:rPr>
        <w:t>as ESG total zone?</w:t>
      </w:r>
    </w:p>
    <w:p w14:paraId="089FCE67" w14:textId="33E7DB13" w:rsidR="00F42115" w:rsidRPr="00F42115" w:rsidRDefault="008F5D57" w:rsidP="007237BB">
      <w:pPr>
        <w:pStyle w:val="ListParagraph"/>
        <w:rPr>
          <w:lang w:val="en-US"/>
        </w:rPr>
      </w:pPr>
      <w:r>
        <w:rPr>
          <w:lang w:val="en-US"/>
        </w:rPr>
        <w:t xml:space="preserve"> </w:t>
      </w:r>
    </w:p>
    <w:sectPr w:rsidR="00F42115" w:rsidRPr="00F42115" w:rsidSect="004F1DD2">
      <w:headerReference w:type="default" r:id="rId16"/>
      <w:footerReference w:type="default" r:id="rId17"/>
      <w:pgSz w:w="11906" w:h="16838"/>
      <w:pgMar w:top="1440" w:right="1800" w:bottom="1440" w:left="180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Tertigka Vasiliki" w:date="2023-10-10T11:46:00Z" w:initials="TV">
    <w:p w14:paraId="102D7329" w14:textId="77777777" w:rsidR="008F3D77" w:rsidRPr="00756116" w:rsidRDefault="008F3D77" w:rsidP="00DB3645">
      <w:pPr>
        <w:pStyle w:val="CommentText"/>
        <w:rPr>
          <w:lang w:val="en-US"/>
        </w:rPr>
      </w:pPr>
      <w:r>
        <w:rPr>
          <w:rStyle w:val="CommentReference"/>
        </w:rPr>
        <w:annotationRef/>
      </w:r>
      <w:r>
        <w:rPr>
          <w:lang w:val="en-US"/>
        </w:rPr>
        <w:t xml:space="preserve">User ID have to be stored in </w:t>
      </w:r>
      <w:proofErr w:type="spellStart"/>
      <w:r>
        <w:rPr>
          <w:lang w:val="en-US"/>
        </w:rPr>
        <w:t>CreditLens</w:t>
      </w:r>
      <w:proofErr w:type="spellEnd"/>
      <w:r>
        <w:rPr>
          <w:lang w:val="en-US"/>
        </w:rPr>
        <w:t xml:space="preserve"> database for Audit purposes upon every Teiresias call.</w:t>
      </w:r>
    </w:p>
  </w:comment>
  <w:comment w:id="18" w:author="Nikas Konstantinos" w:date="2023-10-17T14:46:00Z" w:initials="NK">
    <w:p w14:paraId="7D177801" w14:textId="7913F270" w:rsidR="00756116" w:rsidRPr="00756116" w:rsidRDefault="00756116">
      <w:pPr>
        <w:pStyle w:val="CommentText"/>
        <w:rPr>
          <w:lang w:val="en-US"/>
        </w:rPr>
      </w:pPr>
      <w:r>
        <w:rPr>
          <w:rStyle w:val="CommentReference"/>
        </w:rPr>
        <w:annotationRef/>
      </w:r>
      <w:r>
        <w:rPr>
          <w:lang w:val="en-US"/>
        </w:rPr>
        <w:t>ok</w:t>
      </w:r>
    </w:p>
  </w:comment>
  <w:comment w:id="19" w:author="Tertigka Vasiliki" w:date="2023-10-10T11:48:00Z" w:initials="TV">
    <w:p w14:paraId="5956BEA6" w14:textId="77777777" w:rsidR="00851B44" w:rsidRPr="00756116" w:rsidRDefault="008F3D77" w:rsidP="00367A03">
      <w:pPr>
        <w:pStyle w:val="CommentText"/>
        <w:rPr>
          <w:lang w:val="en-US"/>
        </w:rPr>
      </w:pPr>
      <w:r>
        <w:rPr>
          <w:rStyle w:val="CommentReference"/>
        </w:rPr>
        <w:annotationRef/>
      </w:r>
      <w:r w:rsidR="00851B44" w:rsidRPr="00756116">
        <w:rPr>
          <w:lang w:val="en-US"/>
        </w:rPr>
        <w:t xml:space="preserve">1) </w:t>
      </w:r>
      <w:r w:rsidR="00851B44">
        <w:rPr>
          <w:lang w:val="en-US"/>
        </w:rPr>
        <w:t>If</w:t>
      </w:r>
      <w:r w:rsidR="00851B44" w:rsidRPr="00756116">
        <w:rPr>
          <w:lang w:val="en-US"/>
        </w:rPr>
        <w:t xml:space="preserve"> in the </w:t>
      </w:r>
      <w:r w:rsidR="00851B44">
        <w:rPr>
          <w:lang w:val="en-US"/>
        </w:rPr>
        <w:t>near</w:t>
      </w:r>
      <w:r w:rsidR="00851B44" w:rsidRPr="00756116">
        <w:rPr>
          <w:lang w:val="en-US"/>
        </w:rPr>
        <w:t xml:space="preserve"> </w:t>
      </w:r>
      <w:r w:rsidR="00851B44">
        <w:rPr>
          <w:lang w:val="en-US"/>
        </w:rPr>
        <w:t>future</w:t>
      </w:r>
      <w:r w:rsidR="00851B44" w:rsidRPr="00756116">
        <w:rPr>
          <w:lang w:val="en-US"/>
        </w:rPr>
        <w:t xml:space="preserve"> , a </w:t>
      </w:r>
      <w:r w:rsidR="00851B44">
        <w:rPr>
          <w:lang w:val="en-US"/>
        </w:rPr>
        <w:t>new</w:t>
      </w:r>
      <w:r w:rsidR="00851B44" w:rsidRPr="00756116">
        <w:rPr>
          <w:lang w:val="en-US"/>
        </w:rPr>
        <w:t xml:space="preserve"> </w:t>
      </w:r>
      <w:r w:rsidR="00851B44">
        <w:rPr>
          <w:lang w:val="en-US"/>
        </w:rPr>
        <w:t>business</w:t>
      </w:r>
      <w:r w:rsidR="00851B44" w:rsidRPr="00756116">
        <w:rPr>
          <w:lang w:val="en-US"/>
        </w:rPr>
        <w:t xml:space="preserve"> </w:t>
      </w:r>
      <w:r w:rsidR="00851B44">
        <w:rPr>
          <w:lang w:val="en-US"/>
        </w:rPr>
        <w:t>need</w:t>
      </w:r>
      <w:r w:rsidR="00851B44" w:rsidRPr="00756116">
        <w:rPr>
          <w:lang w:val="en-US"/>
        </w:rPr>
        <w:t xml:space="preserve"> for a </w:t>
      </w:r>
      <w:r w:rsidR="00851B44">
        <w:rPr>
          <w:lang w:val="en-US"/>
        </w:rPr>
        <w:t>new</w:t>
      </w:r>
      <w:r w:rsidR="00851B44" w:rsidRPr="00756116">
        <w:rPr>
          <w:lang w:val="en-US"/>
        </w:rPr>
        <w:t xml:space="preserve"> </w:t>
      </w:r>
      <w:r w:rsidR="00851B44">
        <w:rPr>
          <w:lang w:val="en-US"/>
        </w:rPr>
        <w:t>role</w:t>
      </w:r>
      <w:r w:rsidR="00851B44" w:rsidRPr="00756116">
        <w:rPr>
          <w:lang w:val="en-US"/>
        </w:rPr>
        <w:t xml:space="preserve"> </w:t>
      </w:r>
      <w:r w:rsidR="00851B44">
        <w:rPr>
          <w:lang w:val="en-US"/>
        </w:rPr>
        <w:t>appears</w:t>
      </w:r>
      <w:r w:rsidR="00851B44" w:rsidRPr="00756116">
        <w:rPr>
          <w:lang w:val="en-US"/>
        </w:rPr>
        <w:t xml:space="preserve"> , </w:t>
      </w:r>
      <w:r w:rsidR="00851B44">
        <w:rPr>
          <w:lang w:val="en-US"/>
        </w:rPr>
        <w:t>this</w:t>
      </w:r>
      <w:r w:rsidR="00851B44" w:rsidRPr="00756116">
        <w:rPr>
          <w:lang w:val="en-US"/>
        </w:rPr>
        <w:t xml:space="preserve"> </w:t>
      </w:r>
      <w:r w:rsidR="00851B44">
        <w:rPr>
          <w:lang w:val="en-US"/>
        </w:rPr>
        <w:t>could</w:t>
      </w:r>
      <w:r w:rsidR="00851B44" w:rsidRPr="00756116">
        <w:rPr>
          <w:lang w:val="en-US"/>
        </w:rPr>
        <w:t xml:space="preserve"> </w:t>
      </w:r>
      <w:r w:rsidR="00851B44">
        <w:rPr>
          <w:lang w:val="en-US"/>
        </w:rPr>
        <w:t>be</w:t>
      </w:r>
      <w:r w:rsidR="00851B44" w:rsidRPr="00756116">
        <w:rPr>
          <w:lang w:val="en-US"/>
        </w:rPr>
        <w:t xml:space="preserve"> </w:t>
      </w:r>
      <w:r w:rsidR="00851B44">
        <w:rPr>
          <w:lang w:val="en-US"/>
        </w:rPr>
        <w:t>adjusted</w:t>
      </w:r>
      <w:r w:rsidR="00851B44" w:rsidRPr="00756116">
        <w:rPr>
          <w:lang w:val="en-US"/>
        </w:rPr>
        <w:t xml:space="preserve"> / </w:t>
      </w:r>
      <w:r w:rsidR="00851B44">
        <w:rPr>
          <w:lang w:val="en-US"/>
        </w:rPr>
        <w:t>configured</w:t>
      </w:r>
      <w:r w:rsidR="00851B44" w:rsidRPr="00756116">
        <w:rPr>
          <w:lang w:val="en-US"/>
        </w:rPr>
        <w:t xml:space="preserve">? 2) </w:t>
      </w:r>
      <w:r w:rsidR="00851B44">
        <w:rPr>
          <w:lang w:val="en-US"/>
        </w:rPr>
        <w:t>Users</w:t>
      </w:r>
      <w:r w:rsidR="00851B44" w:rsidRPr="00756116">
        <w:rPr>
          <w:lang w:val="en-US"/>
        </w:rPr>
        <w:t xml:space="preserve"> </w:t>
      </w:r>
      <w:r w:rsidR="00851B44">
        <w:rPr>
          <w:lang w:val="en-US"/>
        </w:rPr>
        <w:t>with</w:t>
      </w:r>
      <w:r w:rsidR="00851B44" w:rsidRPr="00756116">
        <w:rPr>
          <w:lang w:val="en-US"/>
        </w:rPr>
        <w:t xml:space="preserve"> </w:t>
      </w:r>
      <w:r w:rsidR="00851B44">
        <w:rPr>
          <w:lang w:val="en-US"/>
        </w:rPr>
        <w:t>view</w:t>
      </w:r>
      <w:r w:rsidR="00851B44" w:rsidRPr="00756116">
        <w:rPr>
          <w:lang w:val="en-US"/>
        </w:rPr>
        <w:t xml:space="preserve"> </w:t>
      </w:r>
      <w:r w:rsidR="00851B44">
        <w:rPr>
          <w:lang w:val="en-US"/>
        </w:rPr>
        <w:t>option</w:t>
      </w:r>
      <w:r w:rsidR="00851B44" w:rsidRPr="00756116">
        <w:rPr>
          <w:lang w:val="en-US"/>
        </w:rPr>
        <w:t xml:space="preserve"> ( </w:t>
      </w:r>
      <w:r w:rsidR="00851B44">
        <w:rPr>
          <w:lang w:val="en-US"/>
        </w:rPr>
        <w:t>view</w:t>
      </w:r>
      <w:r w:rsidR="00851B44" w:rsidRPr="00756116">
        <w:rPr>
          <w:lang w:val="en-US"/>
        </w:rPr>
        <w:t xml:space="preserve"> </w:t>
      </w:r>
      <w:r w:rsidR="00851B44">
        <w:rPr>
          <w:lang w:val="en-US"/>
        </w:rPr>
        <w:t>and</w:t>
      </w:r>
      <w:r w:rsidR="00851B44" w:rsidRPr="00756116">
        <w:rPr>
          <w:lang w:val="en-US"/>
        </w:rPr>
        <w:t xml:space="preserve"> </w:t>
      </w:r>
      <w:r w:rsidR="00851B44">
        <w:rPr>
          <w:lang w:val="en-US"/>
        </w:rPr>
        <w:t>score</w:t>
      </w:r>
      <w:r w:rsidR="00851B44" w:rsidRPr="00756116">
        <w:rPr>
          <w:lang w:val="en-US"/>
        </w:rPr>
        <w:t xml:space="preserve"> </w:t>
      </w:r>
      <w:r w:rsidR="00851B44">
        <w:rPr>
          <w:lang w:val="en-US"/>
        </w:rPr>
        <w:t>view</w:t>
      </w:r>
      <w:r w:rsidR="00851B44" w:rsidRPr="00756116">
        <w:rPr>
          <w:lang w:val="en-US"/>
        </w:rPr>
        <w:t xml:space="preserve"> </w:t>
      </w:r>
      <w:r w:rsidR="00851B44">
        <w:rPr>
          <w:lang w:val="en-US"/>
        </w:rPr>
        <w:t>existing</w:t>
      </w:r>
      <w:r w:rsidR="00851B44" w:rsidRPr="00756116">
        <w:rPr>
          <w:lang w:val="en-US"/>
        </w:rPr>
        <w:t xml:space="preserve"> </w:t>
      </w:r>
      <w:r w:rsidR="00851B44">
        <w:rPr>
          <w:lang w:val="en-US"/>
        </w:rPr>
        <w:t>roles</w:t>
      </w:r>
      <w:r w:rsidR="00851B44" w:rsidRPr="00756116">
        <w:rPr>
          <w:lang w:val="en-US"/>
        </w:rPr>
        <w:t xml:space="preserve"> in </w:t>
      </w:r>
      <w:proofErr w:type="spellStart"/>
      <w:r w:rsidR="00851B44">
        <w:rPr>
          <w:lang w:val="en-US"/>
        </w:rPr>
        <w:t>Creditlens</w:t>
      </w:r>
      <w:proofErr w:type="spellEnd"/>
      <w:r w:rsidR="00851B44" w:rsidRPr="00756116">
        <w:rPr>
          <w:lang w:val="en-US"/>
        </w:rPr>
        <w:t xml:space="preserve"> ) </w:t>
      </w:r>
      <w:r w:rsidR="00851B44">
        <w:rPr>
          <w:lang w:val="en-US"/>
        </w:rPr>
        <w:t>should</w:t>
      </w:r>
      <w:r w:rsidR="00851B44" w:rsidRPr="00756116">
        <w:rPr>
          <w:lang w:val="en-US"/>
        </w:rPr>
        <w:t xml:space="preserve"> </w:t>
      </w:r>
      <w:r w:rsidR="00851B44">
        <w:rPr>
          <w:lang w:val="en-US"/>
        </w:rPr>
        <w:t>open</w:t>
      </w:r>
      <w:r w:rsidR="00851B44" w:rsidRPr="00756116">
        <w:rPr>
          <w:lang w:val="en-US"/>
        </w:rPr>
        <w:t xml:space="preserve"> the </w:t>
      </w:r>
      <w:r w:rsidR="00851B44">
        <w:rPr>
          <w:lang w:val="en-US"/>
        </w:rPr>
        <w:t>tab</w:t>
      </w:r>
      <w:r w:rsidR="00851B44" w:rsidRPr="00756116">
        <w:rPr>
          <w:lang w:val="en-US"/>
        </w:rPr>
        <w:t xml:space="preserve"> and </w:t>
      </w:r>
      <w:r w:rsidR="00851B44">
        <w:rPr>
          <w:lang w:val="en-US"/>
        </w:rPr>
        <w:t>see</w:t>
      </w:r>
      <w:r w:rsidR="00851B44" w:rsidRPr="00756116">
        <w:rPr>
          <w:lang w:val="en-US"/>
        </w:rPr>
        <w:t xml:space="preserve"> the </w:t>
      </w:r>
      <w:r w:rsidR="00851B44">
        <w:rPr>
          <w:lang w:val="en-US"/>
        </w:rPr>
        <w:t>assessment</w:t>
      </w:r>
      <w:r w:rsidR="00851B44" w:rsidRPr="00756116">
        <w:rPr>
          <w:lang w:val="en-US"/>
        </w:rPr>
        <w:t xml:space="preserve">/ </w:t>
      </w:r>
      <w:r w:rsidR="00851B44">
        <w:rPr>
          <w:lang w:val="en-US"/>
        </w:rPr>
        <w:t>historicity</w:t>
      </w:r>
      <w:r w:rsidR="00851B44" w:rsidRPr="00756116">
        <w:rPr>
          <w:lang w:val="en-US"/>
        </w:rPr>
        <w:t xml:space="preserve"> </w:t>
      </w:r>
      <w:r w:rsidR="00851B44">
        <w:rPr>
          <w:lang w:val="en-US"/>
        </w:rPr>
        <w:t>with</w:t>
      </w:r>
      <w:r w:rsidR="00851B44" w:rsidRPr="00756116">
        <w:rPr>
          <w:lang w:val="en-US"/>
        </w:rPr>
        <w:t xml:space="preserve"> </w:t>
      </w:r>
      <w:r w:rsidR="00851B44">
        <w:rPr>
          <w:lang w:val="en-US"/>
        </w:rPr>
        <w:t>no</w:t>
      </w:r>
      <w:r w:rsidR="00851B44" w:rsidRPr="00756116">
        <w:rPr>
          <w:lang w:val="en-US"/>
        </w:rPr>
        <w:t xml:space="preserve"> </w:t>
      </w:r>
      <w:r w:rsidR="00851B44">
        <w:rPr>
          <w:lang w:val="en-US"/>
        </w:rPr>
        <w:t>edit</w:t>
      </w:r>
      <w:r w:rsidR="00851B44" w:rsidRPr="00756116">
        <w:rPr>
          <w:lang w:val="en-US"/>
        </w:rPr>
        <w:t xml:space="preserve"> </w:t>
      </w:r>
      <w:r w:rsidR="00851B44">
        <w:rPr>
          <w:lang w:val="en-US"/>
        </w:rPr>
        <w:t>action</w:t>
      </w:r>
      <w:r w:rsidR="00851B44" w:rsidRPr="00756116">
        <w:rPr>
          <w:lang w:val="en-US"/>
        </w:rPr>
        <w:t xml:space="preserve"> </w:t>
      </w:r>
      <w:r w:rsidR="00851B44">
        <w:rPr>
          <w:lang w:val="en-US"/>
        </w:rPr>
        <w:t>option</w:t>
      </w:r>
      <w:r w:rsidR="00851B44" w:rsidRPr="00756116">
        <w:rPr>
          <w:lang w:val="en-US"/>
        </w:rPr>
        <w:t>.</w:t>
      </w:r>
    </w:p>
  </w:comment>
  <w:comment w:id="20" w:author="Nikas Konstantinos" w:date="2023-10-17T14:47:00Z" w:initials="NK">
    <w:p w14:paraId="0D48B212" w14:textId="02095234" w:rsidR="00756116" w:rsidRPr="00756116" w:rsidRDefault="00756116">
      <w:pPr>
        <w:pStyle w:val="CommentText"/>
        <w:rPr>
          <w:lang w:val="en-US"/>
        </w:rPr>
      </w:pPr>
      <w:r>
        <w:rPr>
          <w:rStyle w:val="CommentReference"/>
        </w:rPr>
        <w:annotationRef/>
      </w:r>
      <w:r>
        <w:rPr>
          <w:rStyle w:val="CommentReference"/>
          <w:lang w:val="en-US"/>
        </w:rPr>
        <w:t>This will be possible in the implemented system after a change request is submitted.</w:t>
      </w:r>
      <w:r>
        <w:rPr>
          <w:lang w:val="en-US"/>
        </w:rPr>
        <w:t xml:space="preserve"> </w:t>
      </w:r>
    </w:p>
  </w:comment>
  <w:comment w:id="21" w:author="Nikas Konstantinos" w:date="2023-10-17T14:49:00Z" w:initials="NK">
    <w:p w14:paraId="3AA34AB1" w14:textId="7D5DCA99" w:rsidR="00756116" w:rsidRPr="00756116" w:rsidRDefault="00756116">
      <w:pPr>
        <w:pStyle w:val="CommentText"/>
        <w:rPr>
          <w:lang w:val="en-US"/>
        </w:rPr>
      </w:pPr>
      <w:r>
        <w:rPr>
          <w:rStyle w:val="CommentReference"/>
        </w:rPr>
        <w:annotationRef/>
      </w:r>
      <w:r>
        <w:rPr>
          <w:lang w:val="en-US"/>
        </w:rPr>
        <w:t>2) Only spreaders and approvers will be able to use the Web App. Viewer will be able to view the results in CL application.</w:t>
      </w:r>
    </w:p>
  </w:comment>
  <w:comment w:id="23" w:author="Tertigka Vasiliki" w:date="2023-10-10T11:53:00Z" w:initials="TV">
    <w:p w14:paraId="0F5428A9" w14:textId="77777777" w:rsidR="00066579" w:rsidRPr="00756116" w:rsidRDefault="0066071D" w:rsidP="00F80AA0">
      <w:pPr>
        <w:pStyle w:val="CommentText"/>
        <w:rPr>
          <w:lang w:val="en-US"/>
        </w:rPr>
      </w:pPr>
      <w:r>
        <w:rPr>
          <w:rStyle w:val="CommentReference"/>
        </w:rPr>
        <w:annotationRef/>
      </w:r>
      <w:r w:rsidR="00066579">
        <w:rPr>
          <w:lang w:val="en-US"/>
        </w:rPr>
        <w:t>Entity</w:t>
      </w:r>
      <w:r w:rsidR="00066579" w:rsidRPr="00756116">
        <w:rPr>
          <w:lang w:val="en-US"/>
        </w:rPr>
        <w:t xml:space="preserve"> </w:t>
      </w:r>
      <w:r w:rsidR="00066579">
        <w:rPr>
          <w:lang w:val="en-US"/>
        </w:rPr>
        <w:t>id</w:t>
      </w:r>
      <w:r w:rsidR="00066579" w:rsidRPr="00756116">
        <w:rPr>
          <w:lang w:val="en-US"/>
        </w:rPr>
        <w:t xml:space="preserve"> </w:t>
      </w:r>
      <w:r w:rsidR="00066579">
        <w:rPr>
          <w:lang w:val="en-US"/>
        </w:rPr>
        <w:t>is</w:t>
      </w:r>
      <w:r w:rsidR="00066579" w:rsidRPr="00756116">
        <w:rPr>
          <w:lang w:val="en-US"/>
        </w:rPr>
        <w:t xml:space="preserve"> </w:t>
      </w:r>
      <w:r w:rsidR="00066579">
        <w:rPr>
          <w:lang w:val="en-US"/>
        </w:rPr>
        <w:t>not</w:t>
      </w:r>
      <w:r w:rsidR="00066579" w:rsidRPr="00756116">
        <w:rPr>
          <w:lang w:val="en-US"/>
        </w:rPr>
        <w:t xml:space="preserve"> </w:t>
      </w:r>
      <w:r w:rsidR="00066579">
        <w:rPr>
          <w:lang w:val="en-US"/>
        </w:rPr>
        <w:t>an</w:t>
      </w:r>
      <w:r w:rsidR="00066579" w:rsidRPr="00756116">
        <w:rPr>
          <w:lang w:val="en-US"/>
        </w:rPr>
        <w:t xml:space="preserve"> </w:t>
      </w:r>
      <w:r w:rsidR="00066579">
        <w:rPr>
          <w:lang w:val="en-US"/>
        </w:rPr>
        <w:t>existing</w:t>
      </w:r>
      <w:r w:rsidR="00066579" w:rsidRPr="00756116">
        <w:rPr>
          <w:lang w:val="en-US"/>
        </w:rPr>
        <w:t xml:space="preserve"> </w:t>
      </w:r>
      <w:r w:rsidR="00066579">
        <w:rPr>
          <w:lang w:val="en-US"/>
        </w:rPr>
        <w:t>field</w:t>
      </w:r>
      <w:r w:rsidR="00066579" w:rsidRPr="00756116">
        <w:rPr>
          <w:lang w:val="en-US"/>
        </w:rPr>
        <w:t xml:space="preserve"> in </w:t>
      </w:r>
      <w:proofErr w:type="spellStart"/>
      <w:r w:rsidR="00066579">
        <w:rPr>
          <w:lang w:val="en-US"/>
        </w:rPr>
        <w:t>teiresias</w:t>
      </w:r>
      <w:proofErr w:type="spellEnd"/>
      <w:r w:rsidR="00066579" w:rsidRPr="00756116">
        <w:rPr>
          <w:lang w:val="en-US"/>
        </w:rPr>
        <w:t xml:space="preserve"> </w:t>
      </w:r>
      <w:r w:rsidR="00066579">
        <w:rPr>
          <w:lang w:val="en-US"/>
        </w:rPr>
        <w:t>data</w:t>
      </w:r>
      <w:r w:rsidR="00066579" w:rsidRPr="00756116">
        <w:rPr>
          <w:lang w:val="en-US"/>
        </w:rPr>
        <w:t xml:space="preserve">.   We </w:t>
      </w:r>
      <w:r w:rsidR="00066579">
        <w:rPr>
          <w:lang w:val="en-US"/>
        </w:rPr>
        <w:t>have</w:t>
      </w:r>
      <w:r w:rsidR="00066579" w:rsidRPr="00756116">
        <w:rPr>
          <w:lang w:val="en-US"/>
        </w:rPr>
        <w:t xml:space="preserve"> </w:t>
      </w:r>
      <w:r w:rsidR="00066579">
        <w:rPr>
          <w:lang w:val="en-US"/>
        </w:rPr>
        <w:t>request</w:t>
      </w:r>
      <w:r w:rsidR="00066579" w:rsidRPr="00756116">
        <w:rPr>
          <w:lang w:val="en-US"/>
        </w:rPr>
        <w:t xml:space="preserve"> </w:t>
      </w:r>
      <w:r w:rsidR="00066579">
        <w:rPr>
          <w:lang w:val="en-US"/>
        </w:rPr>
        <w:t>different</w:t>
      </w:r>
      <w:r w:rsidR="00066579" w:rsidRPr="00756116">
        <w:rPr>
          <w:lang w:val="en-US"/>
        </w:rPr>
        <w:t xml:space="preserve"> </w:t>
      </w:r>
      <w:r w:rsidR="00066579">
        <w:rPr>
          <w:lang w:val="en-US"/>
        </w:rPr>
        <w:t>keys</w:t>
      </w:r>
      <w:r w:rsidR="00066579" w:rsidRPr="00756116">
        <w:rPr>
          <w:lang w:val="en-US"/>
        </w:rPr>
        <w:t xml:space="preserve"> in </w:t>
      </w:r>
      <w:r w:rsidR="00066579">
        <w:rPr>
          <w:lang w:val="en-US"/>
        </w:rPr>
        <w:t>order</w:t>
      </w:r>
      <w:r w:rsidR="00066579" w:rsidRPr="00756116">
        <w:rPr>
          <w:lang w:val="en-US"/>
        </w:rPr>
        <w:t xml:space="preserve"> </w:t>
      </w:r>
      <w:r w:rsidR="00066579">
        <w:rPr>
          <w:lang w:val="en-US"/>
        </w:rPr>
        <w:t>to</w:t>
      </w:r>
      <w:r w:rsidR="00066579" w:rsidRPr="00756116">
        <w:rPr>
          <w:lang w:val="en-US"/>
        </w:rPr>
        <w:t xml:space="preserve"> </w:t>
      </w:r>
      <w:r w:rsidR="00066579">
        <w:rPr>
          <w:lang w:val="en-US"/>
        </w:rPr>
        <w:t>map</w:t>
      </w:r>
      <w:r w:rsidR="00066579" w:rsidRPr="00756116">
        <w:rPr>
          <w:lang w:val="en-US"/>
        </w:rPr>
        <w:t xml:space="preserve"> the </w:t>
      </w:r>
      <w:r w:rsidR="00066579">
        <w:rPr>
          <w:lang w:val="en-US"/>
        </w:rPr>
        <w:t>information</w:t>
      </w:r>
      <w:r w:rsidR="00066579" w:rsidRPr="00756116">
        <w:rPr>
          <w:lang w:val="en-US"/>
        </w:rPr>
        <w:t xml:space="preserve">/ </w:t>
      </w:r>
      <w:r w:rsidR="00066579">
        <w:rPr>
          <w:lang w:val="en-US"/>
        </w:rPr>
        <w:t>questionnaires</w:t>
      </w:r>
      <w:r w:rsidR="00066579" w:rsidRPr="00756116">
        <w:rPr>
          <w:lang w:val="en-US"/>
        </w:rPr>
        <w:t xml:space="preserve"> </w:t>
      </w:r>
      <w:r w:rsidR="00066579">
        <w:rPr>
          <w:lang w:val="en-US"/>
        </w:rPr>
        <w:t>from</w:t>
      </w:r>
      <w:r w:rsidR="00066579" w:rsidRPr="00756116">
        <w:rPr>
          <w:lang w:val="en-US"/>
        </w:rPr>
        <w:t xml:space="preserve"> </w:t>
      </w:r>
      <w:proofErr w:type="spellStart"/>
      <w:r w:rsidR="00066579">
        <w:rPr>
          <w:lang w:val="en-US"/>
        </w:rPr>
        <w:t>teiresias</w:t>
      </w:r>
      <w:proofErr w:type="spellEnd"/>
      <w:r w:rsidR="00066579" w:rsidRPr="00756116">
        <w:rPr>
          <w:lang w:val="en-US"/>
        </w:rPr>
        <w:t xml:space="preserve"> </w:t>
      </w:r>
      <w:r w:rsidR="00066579">
        <w:rPr>
          <w:lang w:val="en-US"/>
        </w:rPr>
        <w:t>to</w:t>
      </w:r>
      <w:r w:rsidR="00066579" w:rsidRPr="00756116">
        <w:rPr>
          <w:lang w:val="en-US"/>
        </w:rPr>
        <w:t xml:space="preserve"> </w:t>
      </w:r>
      <w:proofErr w:type="spellStart"/>
      <w:r w:rsidR="00066579" w:rsidRPr="00756116">
        <w:rPr>
          <w:lang w:val="en-US"/>
        </w:rPr>
        <w:t>CreditLens</w:t>
      </w:r>
      <w:proofErr w:type="spellEnd"/>
      <w:r w:rsidR="00066579" w:rsidRPr="00756116">
        <w:rPr>
          <w:lang w:val="en-US"/>
        </w:rPr>
        <w:t xml:space="preserve"> ( </w:t>
      </w:r>
      <w:r w:rsidR="00066579">
        <w:rPr>
          <w:lang w:val="en-US"/>
        </w:rPr>
        <w:t>registration</w:t>
      </w:r>
      <w:r w:rsidR="00066579" w:rsidRPr="00756116">
        <w:rPr>
          <w:lang w:val="en-US"/>
        </w:rPr>
        <w:t xml:space="preserve"> </w:t>
      </w:r>
      <w:r w:rsidR="00066579">
        <w:rPr>
          <w:lang w:val="en-US"/>
        </w:rPr>
        <w:t>key</w:t>
      </w:r>
      <w:r w:rsidR="00066579" w:rsidRPr="00756116">
        <w:rPr>
          <w:lang w:val="en-US"/>
        </w:rPr>
        <w:t xml:space="preserve"> and </w:t>
      </w:r>
      <w:proofErr w:type="spellStart"/>
      <w:r w:rsidR="00066579">
        <w:rPr>
          <w:lang w:val="en-US"/>
        </w:rPr>
        <w:t>nace</w:t>
      </w:r>
      <w:proofErr w:type="spellEnd"/>
      <w:r w:rsidR="00066579" w:rsidRPr="00756116">
        <w:rPr>
          <w:lang w:val="en-US"/>
        </w:rPr>
        <w:t xml:space="preserve"> </w:t>
      </w:r>
      <w:r w:rsidR="00066579">
        <w:rPr>
          <w:lang w:val="en-US"/>
        </w:rPr>
        <w:t>code</w:t>
      </w:r>
      <w:r w:rsidR="00066579" w:rsidRPr="00756116">
        <w:rPr>
          <w:lang w:val="en-US"/>
        </w:rPr>
        <w:t>)</w:t>
      </w:r>
      <w:r w:rsidR="00066579">
        <w:rPr>
          <w:lang w:val="en-US"/>
        </w:rPr>
        <w:t>.  Do you mean that If Entity id number is mandatory for the update in cases where 2 entity ids have the same tax id?</w:t>
      </w:r>
    </w:p>
  </w:comment>
  <w:comment w:id="24" w:author="Nikas Konstantinos" w:date="2023-10-17T14:51:00Z" w:initials="NK">
    <w:p w14:paraId="123251F6" w14:textId="0C8D608D" w:rsidR="00756116" w:rsidRPr="00756116" w:rsidRDefault="00756116">
      <w:pPr>
        <w:pStyle w:val="CommentText"/>
        <w:rPr>
          <w:lang w:val="en-US"/>
        </w:rPr>
      </w:pPr>
      <w:r>
        <w:rPr>
          <w:rStyle w:val="CommentReference"/>
        </w:rPr>
        <w:annotationRef/>
      </w:r>
      <w:r>
        <w:rPr>
          <w:lang w:val="en-US"/>
        </w:rPr>
        <w:t>Entity id will be used to identify the customer. It will not be sent to Teiresias as a criteria value.</w:t>
      </w:r>
    </w:p>
  </w:comment>
  <w:comment w:id="27" w:author="Tertigka Vasiliki" w:date="2023-10-10T12:02:00Z" w:initials="TV">
    <w:p w14:paraId="704D692A" w14:textId="77777777" w:rsidR="00067409" w:rsidRPr="00756116" w:rsidRDefault="001B30A6">
      <w:pPr>
        <w:pStyle w:val="CommentText"/>
        <w:rPr>
          <w:lang w:val="en-US"/>
        </w:rPr>
      </w:pPr>
      <w:r>
        <w:rPr>
          <w:rStyle w:val="CommentReference"/>
        </w:rPr>
        <w:annotationRef/>
      </w:r>
      <w:r w:rsidR="00067409">
        <w:rPr>
          <w:lang w:val="en-US"/>
        </w:rPr>
        <w:t xml:space="preserve">1) </w:t>
      </w:r>
      <w:proofErr w:type="spellStart"/>
      <w:r w:rsidR="00067409">
        <w:rPr>
          <w:lang w:val="en-US"/>
        </w:rPr>
        <w:t>Nace</w:t>
      </w:r>
      <w:proofErr w:type="spellEnd"/>
      <w:r w:rsidR="00067409" w:rsidRPr="00756116">
        <w:rPr>
          <w:lang w:val="en-US"/>
        </w:rPr>
        <w:t xml:space="preserve"> </w:t>
      </w:r>
      <w:r w:rsidR="00067409">
        <w:rPr>
          <w:lang w:val="en-US"/>
        </w:rPr>
        <w:t>with</w:t>
      </w:r>
      <w:r w:rsidR="00067409" w:rsidRPr="00756116">
        <w:rPr>
          <w:lang w:val="en-US"/>
        </w:rPr>
        <w:t xml:space="preserve"> the </w:t>
      </w:r>
      <w:r w:rsidR="00067409">
        <w:rPr>
          <w:lang w:val="en-US"/>
        </w:rPr>
        <w:t>primary flag</w:t>
      </w:r>
      <w:r w:rsidR="00067409" w:rsidRPr="00756116">
        <w:rPr>
          <w:lang w:val="en-US"/>
        </w:rPr>
        <w:t xml:space="preserve">= </w:t>
      </w:r>
      <w:r w:rsidR="00067409">
        <w:rPr>
          <w:lang w:val="en-US"/>
        </w:rPr>
        <w:t>yes</w:t>
      </w:r>
      <w:r w:rsidR="00067409" w:rsidRPr="00756116">
        <w:rPr>
          <w:lang w:val="en-US"/>
        </w:rPr>
        <w:t xml:space="preserve">  </w:t>
      </w:r>
      <w:r w:rsidR="00067409">
        <w:rPr>
          <w:lang w:val="en-US"/>
        </w:rPr>
        <w:t>or</w:t>
      </w:r>
      <w:r w:rsidR="00067409" w:rsidRPr="00756116">
        <w:rPr>
          <w:lang w:val="en-US"/>
        </w:rPr>
        <w:t xml:space="preserve"> </w:t>
      </w:r>
    </w:p>
    <w:p w14:paraId="0B704FA8" w14:textId="77777777" w:rsidR="00067409" w:rsidRPr="00756116" w:rsidRDefault="00067409" w:rsidP="00B90DFC">
      <w:pPr>
        <w:pStyle w:val="CommentText"/>
        <w:rPr>
          <w:lang w:val="en-US"/>
        </w:rPr>
      </w:pPr>
      <w:r w:rsidRPr="00756116">
        <w:rPr>
          <w:lang w:val="en-US"/>
        </w:rPr>
        <w:t xml:space="preserve">2) </w:t>
      </w:r>
      <w:proofErr w:type="spellStart"/>
      <w:r>
        <w:rPr>
          <w:lang w:val="en-US"/>
        </w:rPr>
        <w:t>Nace</w:t>
      </w:r>
      <w:proofErr w:type="spellEnd"/>
      <w:r w:rsidRPr="00756116">
        <w:rPr>
          <w:lang w:val="en-US"/>
        </w:rPr>
        <w:t xml:space="preserve"> </w:t>
      </w:r>
      <w:r>
        <w:rPr>
          <w:lang w:val="en-US"/>
        </w:rPr>
        <w:t>with</w:t>
      </w:r>
      <w:r w:rsidRPr="00756116">
        <w:rPr>
          <w:lang w:val="en-US"/>
        </w:rPr>
        <w:t xml:space="preserve"> the </w:t>
      </w:r>
      <w:r>
        <w:rPr>
          <w:lang w:val="en-US"/>
        </w:rPr>
        <w:t>greater %</w:t>
      </w:r>
      <w:r w:rsidRPr="00756116">
        <w:rPr>
          <w:lang w:val="en-US"/>
        </w:rPr>
        <w:t xml:space="preserve"> &amp; </w:t>
      </w:r>
      <w:r>
        <w:rPr>
          <w:lang w:val="en-US"/>
        </w:rPr>
        <w:t>primary flag</w:t>
      </w:r>
      <w:r w:rsidRPr="00756116">
        <w:rPr>
          <w:lang w:val="en-US"/>
        </w:rPr>
        <w:t xml:space="preserve">= </w:t>
      </w:r>
      <w:r>
        <w:rPr>
          <w:lang w:val="en-US"/>
        </w:rPr>
        <w:t>yes</w:t>
      </w:r>
      <w:r w:rsidRPr="00756116">
        <w:rPr>
          <w:lang w:val="en-US"/>
        </w:rPr>
        <w:t xml:space="preserve"> </w:t>
      </w:r>
    </w:p>
  </w:comment>
  <w:comment w:id="39" w:author="Nikas Konstantinos" w:date="2023-10-18T13:42:00Z" w:initials="NK">
    <w:p w14:paraId="3E0A1C76" w14:textId="57834C2D" w:rsidR="0037410A" w:rsidRPr="0037410A" w:rsidRDefault="0037410A">
      <w:pPr>
        <w:pStyle w:val="CommentText"/>
        <w:rPr>
          <w:lang w:val="en-US"/>
        </w:rPr>
      </w:pPr>
      <w:r>
        <w:rPr>
          <w:rStyle w:val="CommentReference"/>
        </w:rPr>
        <w:annotationRef/>
      </w:r>
      <w:r>
        <w:rPr>
          <w:lang w:val="en-US"/>
        </w:rPr>
        <w:t xml:space="preserve">These 4 fields will be </w:t>
      </w:r>
      <w:r w:rsidR="00632CE9">
        <w:rPr>
          <w:lang w:val="en-US"/>
        </w:rPr>
        <w:t>non-editable</w:t>
      </w:r>
      <w:r>
        <w:rPr>
          <w:lang w:val="en-US"/>
        </w:rPr>
        <w:t xml:space="preserve"> but will be editable in CL UI</w:t>
      </w:r>
    </w:p>
  </w:comment>
  <w:comment w:id="69" w:author="Tertigka Vasiliki" w:date="2023-10-10T12:10:00Z" w:initials="TV">
    <w:p w14:paraId="757B49E5" w14:textId="77777777" w:rsidR="00067409" w:rsidRPr="00756116" w:rsidRDefault="001B30A6" w:rsidP="004279A5">
      <w:pPr>
        <w:pStyle w:val="CommentText"/>
        <w:rPr>
          <w:lang w:val="en-US"/>
        </w:rPr>
      </w:pPr>
      <w:r>
        <w:rPr>
          <w:rStyle w:val="CommentReference"/>
        </w:rPr>
        <w:annotationRef/>
      </w:r>
      <w:r w:rsidR="00067409" w:rsidRPr="00756116">
        <w:rPr>
          <w:lang w:val="en-US"/>
        </w:rPr>
        <w:t xml:space="preserve">The questionnaires should not be imported in </w:t>
      </w:r>
      <w:proofErr w:type="spellStart"/>
      <w:r w:rsidR="00067409" w:rsidRPr="00756116">
        <w:rPr>
          <w:lang w:val="en-US"/>
        </w:rPr>
        <w:t>CreditLens</w:t>
      </w:r>
      <w:proofErr w:type="spellEnd"/>
      <w:r w:rsidR="00067409" w:rsidRPr="00756116">
        <w:rPr>
          <w:lang w:val="en-US"/>
        </w:rPr>
        <w:t xml:space="preserve">. </w:t>
      </w:r>
      <w:r w:rsidR="00067409">
        <w:rPr>
          <w:lang w:val="en-US"/>
        </w:rPr>
        <w:t>Please</w:t>
      </w:r>
      <w:r w:rsidR="00067409" w:rsidRPr="00756116">
        <w:rPr>
          <w:lang w:val="en-US"/>
        </w:rPr>
        <w:t xml:space="preserve"> </w:t>
      </w:r>
      <w:r w:rsidR="00067409">
        <w:rPr>
          <w:lang w:val="en-US"/>
        </w:rPr>
        <w:t>confirm</w:t>
      </w:r>
    </w:p>
  </w:comment>
  <w:comment w:id="70" w:author="Nikas Konstantinos" w:date="2023-10-17T15:54:00Z" w:initials="NK">
    <w:p w14:paraId="3C000F92" w14:textId="0EF3F5C8" w:rsidR="0020559A" w:rsidRPr="0020559A" w:rsidRDefault="0020559A">
      <w:pPr>
        <w:pStyle w:val="CommentText"/>
        <w:rPr>
          <w:lang w:val="en-US"/>
        </w:rPr>
      </w:pPr>
      <w:r>
        <w:rPr>
          <w:rStyle w:val="CommentReference"/>
        </w:rPr>
        <w:annotationRef/>
      </w:r>
      <w:r>
        <w:rPr>
          <w:lang w:val="en-US"/>
        </w:rPr>
        <w:t>correct</w:t>
      </w:r>
    </w:p>
  </w:comment>
  <w:comment w:id="78" w:author="Tertigka Vasiliki" w:date="2023-10-10T12:40:00Z" w:initials="TV">
    <w:p w14:paraId="4F34AF38" w14:textId="795629AD" w:rsidR="005A745F" w:rsidRPr="00756116" w:rsidRDefault="00115E45" w:rsidP="00EA5669">
      <w:pPr>
        <w:pStyle w:val="CommentText"/>
        <w:rPr>
          <w:lang w:val="en-US"/>
        </w:rPr>
      </w:pPr>
      <w:r>
        <w:rPr>
          <w:rStyle w:val="CommentReference"/>
        </w:rPr>
        <w:annotationRef/>
      </w:r>
      <w:r w:rsidR="005A745F">
        <w:rPr>
          <w:lang w:val="en-US"/>
        </w:rPr>
        <w:t xml:space="preserve">Stored in reporting database of </w:t>
      </w:r>
      <w:proofErr w:type="spellStart"/>
      <w:r w:rsidR="005A745F">
        <w:rPr>
          <w:lang w:val="en-US"/>
        </w:rPr>
        <w:t>Creditlens</w:t>
      </w:r>
      <w:proofErr w:type="spellEnd"/>
      <w:r w:rsidR="005A745F">
        <w:rPr>
          <w:lang w:val="en-US"/>
        </w:rPr>
        <w:t>?</w:t>
      </w:r>
    </w:p>
  </w:comment>
  <w:comment w:id="82" w:author="Tertigka Vasiliki" w:date="2023-10-17T10:36:00Z" w:initials="TV">
    <w:p w14:paraId="2A8F47A1" w14:textId="77777777" w:rsidR="00781428" w:rsidRPr="00756116" w:rsidRDefault="00781428" w:rsidP="00EC3EAD">
      <w:pPr>
        <w:pStyle w:val="CommentText"/>
        <w:rPr>
          <w:lang w:val="en-US"/>
        </w:rPr>
      </w:pPr>
      <w:r>
        <w:rPr>
          <w:rStyle w:val="CommentReference"/>
        </w:rPr>
        <w:annotationRef/>
      </w:r>
      <w:r>
        <w:rPr>
          <w:lang w:val="en-US"/>
        </w:rPr>
        <w:t>Please confirm that the visibility of the 2 screens will be related to users role.</w:t>
      </w:r>
    </w:p>
  </w:comment>
  <w:comment w:id="83" w:author="Nikas Konstantinos" w:date="2023-10-17T16:00:00Z" w:initials="NK">
    <w:p w14:paraId="48080164" w14:textId="1330DDDF" w:rsidR="0095004A" w:rsidRPr="0095004A" w:rsidRDefault="0095004A">
      <w:pPr>
        <w:pStyle w:val="CommentText"/>
        <w:rPr>
          <w:lang w:val="en-US"/>
        </w:rPr>
      </w:pPr>
      <w:r>
        <w:rPr>
          <w:rStyle w:val="CommentReference"/>
        </w:rPr>
        <w:annotationRef/>
      </w:r>
      <w:r w:rsidR="00D0257E">
        <w:rPr>
          <w:lang w:val="en-US"/>
        </w:rPr>
        <w:t xml:space="preserve">We </w:t>
      </w:r>
      <w:r>
        <w:rPr>
          <w:lang w:val="en-US"/>
        </w:rPr>
        <w:t>confirm</w:t>
      </w:r>
    </w:p>
  </w:comment>
  <w:comment w:id="85" w:author="Tertigka Vasiliki" w:date="2023-10-17T11:01:00Z" w:initials="TV">
    <w:p w14:paraId="6F568337" w14:textId="77777777" w:rsidR="00FB065E" w:rsidRPr="00756116" w:rsidRDefault="00FB065E" w:rsidP="00C30EEB">
      <w:pPr>
        <w:pStyle w:val="CommentText"/>
        <w:rPr>
          <w:lang w:val="en-US"/>
        </w:rPr>
      </w:pPr>
      <w:r>
        <w:rPr>
          <w:rStyle w:val="CommentReference"/>
        </w:rPr>
        <w:annotationRef/>
      </w:r>
      <w:r>
        <w:rPr>
          <w:lang w:val="en-US"/>
        </w:rPr>
        <w:t xml:space="preserve">The </w:t>
      </w:r>
      <w:proofErr w:type="spellStart"/>
      <w:r>
        <w:rPr>
          <w:lang w:val="en-US"/>
        </w:rPr>
        <w:t>esg</w:t>
      </w:r>
      <w:proofErr w:type="spellEnd"/>
      <w:r>
        <w:rPr>
          <w:lang w:val="en-US"/>
        </w:rPr>
        <w:t xml:space="preserve"> assessment tab will be 3 subtabs? And upon the approval of the assessment, the </w:t>
      </w:r>
      <w:proofErr w:type="spellStart"/>
      <w:r>
        <w:rPr>
          <w:lang w:val="en-US"/>
        </w:rPr>
        <w:t>esg</w:t>
      </w:r>
      <w:proofErr w:type="spellEnd"/>
      <w:r>
        <w:rPr>
          <w:lang w:val="en-US"/>
        </w:rPr>
        <w:t xml:space="preserve"> assessment tab will keep historicity?</w:t>
      </w:r>
    </w:p>
  </w:comment>
  <w:comment w:id="86" w:author="Nikas Konstantinos" w:date="2023-10-18T12:41:00Z" w:initials="NK">
    <w:p w14:paraId="1F695768" w14:textId="37B180E8" w:rsidR="000449DE" w:rsidRPr="009F6B96" w:rsidRDefault="000449DE">
      <w:pPr>
        <w:pStyle w:val="CommentText"/>
        <w:rPr>
          <w:lang w:val="en-US"/>
        </w:rPr>
      </w:pPr>
      <w:r>
        <w:rPr>
          <w:rStyle w:val="CommentReference"/>
        </w:rPr>
        <w:annotationRef/>
      </w:r>
      <w:r>
        <w:rPr>
          <w:lang w:val="en-US"/>
        </w:rPr>
        <w:t>2 menu items, one for the current ESG Assessment/</w:t>
      </w:r>
      <w:proofErr w:type="spellStart"/>
      <w:r>
        <w:rPr>
          <w:lang w:val="en-US"/>
        </w:rPr>
        <w:t>Appoval</w:t>
      </w:r>
      <w:proofErr w:type="spellEnd"/>
      <w:r>
        <w:rPr>
          <w:lang w:val="en-US"/>
        </w:rPr>
        <w:t xml:space="preserve"> and one for the historicity screen</w:t>
      </w:r>
    </w:p>
  </w:comment>
  <w:comment w:id="93" w:author="Tertigka Vasiliki" w:date="2023-10-17T10:43:00Z" w:initials="TV">
    <w:p w14:paraId="2867775D" w14:textId="10C1B2F6" w:rsidR="00781428" w:rsidRPr="00756116" w:rsidRDefault="00781428" w:rsidP="00301B26">
      <w:pPr>
        <w:pStyle w:val="CommentText"/>
        <w:rPr>
          <w:lang w:val="en-US"/>
        </w:rPr>
      </w:pPr>
      <w:r>
        <w:rPr>
          <w:rStyle w:val="CommentReference"/>
        </w:rPr>
        <w:annotationRef/>
      </w:r>
      <w:r>
        <w:rPr>
          <w:lang w:val="en-US"/>
        </w:rPr>
        <w:t xml:space="preserve">As in now in </w:t>
      </w:r>
      <w:proofErr w:type="spellStart"/>
      <w:r>
        <w:rPr>
          <w:lang w:val="en-US"/>
        </w:rPr>
        <w:t>Creditlens</w:t>
      </w:r>
      <w:proofErr w:type="spellEnd"/>
      <w:r>
        <w:rPr>
          <w:lang w:val="en-US"/>
        </w:rPr>
        <w:t xml:space="preserve"> Spreaders can place an override and Approvers can approve override and place an override. Please confirm.</w:t>
      </w:r>
    </w:p>
  </w:comment>
  <w:comment w:id="94" w:author="Nikas Konstantinos" w:date="2023-10-17T16:07:00Z" w:initials="NK">
    <w:p w14:paraId="61CE6606" w14:textId="4ABBD093" w:rsidR="00670823" w:rsidRPr="00670823" w:rsidRDefault="00670823">
      <w:pPr>
        <w:pStyle w:val="CommentText"/>
        <w:rPr>
          <w:lang w:val="en-US"/>
        </w:rPr>
      </w:pPr>
      <w:r>
        <w:rPr>
          <w:rStyle w:val="CommentReference"/>
        </w:rPr>
        <w:annotationRef/>
      </w:r>
      <w:r>
        <w:rPr>
          <w:lang w:val="en-US"/>
        </w:rPr>
        <w:t>In ESG functionality only an approver will be able to override an assessment</w:t>
      </w:r>
    </w:p>
  </w:comment>
  <w:comment w:id="96" w:author="Tertigka Vasiliki" w:date="2023-10-17T10:41:00Z" w:initials="TV">
    <w:p w14:paraId="160C7DA5" w14:textId="40C44DD8" w:rsidR="00781428" w:rsidRPr="001835DE" w:rsidRDefault="00781428" w:rsidP="00341DFE">
      <w:pPr>
        <w:pStyle w:val="CommentText"/>
      </w:pPr>
      <w:r>
        <w:rPr>
          <w:rStyle w:val="CommentReference"/>
        </w:rPr>
        <w:annotationRef/>
      </w:r>
      <w:r>
        <w:rPr>
          <w:lang w:val="en-US"/>
        </w:rPr>
        <w:t xml:space="preserve">Override authority is not the credit committee. </w:t>
      </w:r>
      <w:proofErr w:type="spellStart"/>
      <w:r>
        <w:rPr>
          <w:lang w:val="en-US"/>
        </w:rPr>
        <w:t>LoV</w:t>
      </w:r>
      <w:proofErr w:type="spellEnd"/>
      <w:r w:rsidRPr="001835DE">
        <w:t xml:space="preserve"> </w:t>
      </w:r>
      <w:r>
        <w:rPr>
          <w:lang w:val="en-US"/>
        </w:rPr>
        <w:t>as</w:t>
      </w:r>
      <w:r w:rsidRPr="001835DE">
        <w:t xml:space="preserve"> </w:t>
      </w:r>
      <w:r>
        <w:rPr>
          <w:lang w:val="en-US"/>
        </w:rPr>
        <w:t>is</w:t>
      </w:r>
      <w:r w:rsidRPr="001835DE">
        <w:t xml:space="preserve"> </w:t>
      </w:r>
      <w:r>
        <w:rPr>
          <w:lang w:val="en-US"/>
        </w:rPr>
        <w:t>in</w:t>
      </w:r>
      <w:r w:rsidRPr="001835DE">
        <w:t xml:space="preserve"> </w:t>
      </w:r>
      <w:proofErr w:type="spellStart"/>
      <w:r>
        <w:rPr>
          <w:lang w:val="en-US"/>
        </w:rPr>
        <w:t>Creditlens</w:t>
      </w:r>
      <w:proofErr w:type="spellEnd"/>
      <w:r w:rsidRPr="001835DE">
        <w:t xml:space="preserve"> (  </w:t>
      </w:r>
      <w:r>
        <w:t>Δ</w:t>
      </w:r>
      <w:r w:rsidRPr="001835DE">
        <w:t>/</w:t>
      </w:r>
      <w:proofErr w:type="spellStart"/>
      <w:r>
        <w:t>νση</w:t>
      </w:r>
      <w:proofErr w:type="spellEnd"/>
      <w:r w:rsidRPr="001835DE">
        <w:t xml:space="preserve"> </w:t>
      </w:r>
      <w:r>
        <w:t>Πιστοδοτήσεων</w:t>
      </w:r>
      <w:r w:rsidRPr="001835DE">
        <w:t xml:space="preserve"> </w:t>
      </w:r>
      <w:r>
        <w:t>Επιχειρήσεων</w:t>
      </w:r>
      <w:r w:rsidRPr="001835DE">
        <w:t xml:space="preserve">, </w:t>
      </w:r>
      <w:r>
        <w:rPr>
          <w:lang w:val="en-US"/>
        </w:rPr>
        <w:t>ABC</w:t>
      </w:r>
      <w:r w:rsidRPr="001835DE">
        <w:t xml:space="preserve"> </w:t>
      </w:r>
      <w:r>
        <w:rPr>
          <w:lang w:val="en-US"/>
        </w:rPr>
        <w:t>Factors</w:t>
      </w:r>
      <w:r w:rsidRPr="001835DE">
        <w:t xml:space="preserve">, </w:t>
      </w:r>
      <w:r>
        <w:t>Δ</w:t>
      </w:r>
      <w:r w:rsidRPr="001835DE">
        <w:t>/</w:t>
      </w:r>
      <w:proofErr w:type="spellStart"/>
      <w:r>
        <w:t>νση</w:t>
      </w:r>
      <w:proofErr w:type="spellEnd"/>
      <w:r w:rsidRPr="001835DE">
        <w:t xml:space="preserve"> </w:t>
      </w:r>
      <w:r>
        <w:t>Λιανικής</w:t>
      </w:r>
      <w:r w:rsidRPr="001835DE">
        <w:t xml:space="preserve"> </w:t>
      </w:r>
      <w:r>
        <w:t>Πίστης</w:t>
      </w:r>
      <w:r w:rsidRPr="001835DE">
        <w:t xml:space="preserve">, </w:t>
      </w:r>
      <w:r>
        <w:t>Δ</w:t>
      </w:r>
      <w:r w:rsidRPr="001835DE">
        <w:t>/</w:t>
      </w:r>
      <w:proofErr w:type="spellStart"/>
      <w:r>
        <w:t>νση</w:t>
      </w:r>
      <w:proofErr w:type="spellEnd"/>
      <w:r w:rsidRPr="001835DE">
        <w:t xml:space="preserve"> </w:t>
      </w:r>
      <w:r>
        <w:t>Πιστοδοτήσεων</w:t>
      </w:r>
      <w:r w:rsidRPr="001835DE">
        <w:t xml:space="preserve"> </w:t>
      </w:r>
      <w:r>
        <w:t>Καθυστερήσεων</w:t>
      </w:r>
      <w:r w:rsidRPr="001835DE">
        <w:t>)</w:t>
      </w:r>
    </w:p>
  </w:comment>
  <w:comment w:id="100" w:author="Tertigka Vasiliki" w:date="2023-10-17T10:44:00Z" w:initials="TV">
    <w:p w14:paraId="06CB5547" w14:textId="77777777" w:rsidR="00781428" w:rsidRPr="00756116" w:rsidRDefault="00781428" w:rsidP="0067015B">
      <w:pPr>
        <w:pStyle w:val="CommentText"/>
        <w:rPr>
          <w:lang w:val="en-US"/>
        </w:rPr>
      </w:pPr>
      <w:r>
        <w:rPr>
          <w:rStyle w:val="CommentReference"/>
        </w:rPr>
        <w:annotationRef/>
      </w:r>
      <w:r>
        <w:rPr>
          <w:lang w:val="en-US"/>
        </w:rPr>
        <w:t>AM user? Please confirm</w:t>
      </w:r>
    </w:p>
  </w:comment>
  <w:comment w:id="101" w:author="Nikas Konstantinos" w:date="2023-10-17T16:14:00Z" w:initials="NK">
    <w:p w14:paraId="2521EA99" w14:textId="7FC514AF" w:rsidR="006950D2" w:rsidRPr="006950D2" w:rsidRDefault="006950D2">
      <w:pPr>
        <w:pStyle w:val="CommentText"/>
        <w:rPr>
          <w:lang w:val="en-US"/>
        </w:rPr>
      </w:pPr>
      <w:r>
        <w:rPr>
          <w:rStyle w:val="CommentReference"/>
        </w:rPr>
        <w:annotationRef/>
      </w:r>
      <w:r>
        <w:rPr>
          <w:lang w:val="en-US"/>
        </w:rPr>
        <w:t>The AM of the approver</w:t>
      </w:r>
    </w:p>
  </w:comment>
  <w:comment w:id="112" w:author="Tertigka Vasiliki" w:date="2023-10-17T10:46:00Z" w:initials="TV">
    <w:p w14:paraId="51ED3B8D" w14:textId="77777777" w:rsidR="005C52D3" w:rsidRPr="00756116" w:rsidRDefault="005C52D3" w:rsidP="00BC74C7">
      <w:pPr>
        <w:pStyle w:val="CommentText"/>
        <w:rPr>
          <w:lang w:val="en-US"/>
        </w:rPr>
      </w:pPr>
      <w:r>
        <w:rPr>
          <w:rStyle w:val="CommentReference"/>
        </w:rPr>
        <w:annotationRef/>
      </w:r>
      <w:r>
        <w:rPr>
          <w:lang w:val="en-US"/>
        </w:rPr>
        <w:t>It is expected that upon the next assessment/ download of a questionnaire a new entry/ record will be generated.  Please confirm</w:t>
      </w:r>
    </w:p>
  </w:comment>
  <w:comment w:id="113" w:author="Nikas Konstantinos" w:date="2023-10-17T16:20:00Z" w:initials="NK">
    <w:p w14:paraId="72598A06" w14:textId="0857BD6F" w:rsidR="00862513" w:rsidRPr="00862513" w:rsidRDefault="00862513">
      <w:pPr>
        <w:pStyle w:val="CommentText"/>
        <w:rPr>
          <w:lang w:val="en-US"/>
        </w:rPr>
      </w:pPr>
      <w:r>
        <w:rPr>
          <w:rStyle w:val="CommentReference"/>
        </w:rPr>
        <w:annotationRef/>
      </w:r>
      <w:r w:rsidR="00BD2CC3">
        <w:rPr>
          <w:lang w:val="en-US"/>
        </w:rPr>
        <w:t xml:space="preserve">We </w:t>
      </w:r>
      <w:r>
        <w:rPr>
          <w:lang w:val="en-US"/>
        </w:rPr>
        <w:t>confirm</w:t>
      </w:r>
    </w:p>
  </w:comment>
  <w:comment w:id="114" w:author="Tertigka Vasiliki" w:date="2023-10-10T13:34:00Z" w:initials="TV">
    <w:p w14:paraId="3C11E307" w14:textId="77777777" w:rsidR="005C52D3" w:rsidRPr="00756116" w:rsidRDefault="00D50CD0">
      <w:pPr>
        <w:pStyle w:val="CommentText"/>
        <w:rPr>
          <w:lang w:val="en-US"/>
        </w:rPr>
      </w:pPr>
      <w:r>
        <w:rPr>
          <w:rStyle w:val="CommentReference"/>
        </w:rPr>
        <w:annotationRef/>
      </w:r>
      <w:r w:rsidR="005C52D3">
        <w:rPr>
          <w:lang w:val="en-US"/>
        </w:rPr>
        <w:t>Scenario</w:t>
      </w:r>
      <w:r w:rsidR="005C52D3" w:rsidRPr="00756116">
        <w:rPr>
          <w:lang w:val="en-US"/>
        </w:rPr>
        <w:t>:</w:t>
      </w:r>
    </w:p>
    <w:p w14:paraId="153F56A4" w14:textId="77777777" w:rsidR="005C52D3" w:rsidRPr="00756116" w:rsidRDefault="005C52D3">
      <w:pPr>
        <w:pStyle w:val="CommentText"/>
        <w:rPr>
          <w:lang w:val="en-US"/>
        </w:rPr>
      </w:pPr>
      <w:r>
        <w:rPr>
          <w:lang w:val="en-US"/>
        </w:rPr>
        <w:t>Day</w:t>
      </w:r>
      <w:r w:rsidRPr="00756116">
        <w:rPr>
          <w:lang w:val="en-US"/>
        </w:rPr>
        <w:t xml:space="preserve"> 1: a </w:t>
      </w:r>
      <w:r>
        <w:rPr>
          <w:lang w:val="en-US"/>
        </w:rPr>
        <w:t>questionnaire</w:t>
      </w:r>
      <w:r w:rsidRPr="00756116">
        <w:rPr>
          <w:lang w:val="en-US"/>
        </w:rPr>
        <w:t xml:space="preserve"> </w:t>
      </w:r>
      <w:r>
        <w:rPr>
          <w:lang w:val="en-US"/>
        </w:rPr>
        <w:t>is</w:t>
      </w:r>
      <w:r w:rsidRPr="00756116">
        <w:rPr>
          <w:lang w:val="en-US"/>
        </w:rPr>
        <w:t xml:space="preserve"> </w:t>
      </w:r>
      <w:r>
        <w:rPr>
          <w:lang w:val="en-US"/>
        </w:rPr>
        <w:t>downloaded</w:t>
      </w:r>
      <w:r w:rsidRPr="00756116">
        <w:rPr>
          <w:lang w:val="en-US"/>
        </w:rPr>
        <w:t>.</w:t>
      </w:r>
    </w:p>
    <w:p w14:paraId="39EB95EA" w14:textId="77777777" w:rsidR="005C52D3" w:rsidRPr="00756116" w:rsidRDefault="005C52D3">
      <w:pPr>
        <w:pStyle w:val="CommentText"/>
        <w:rPr>
          <w:lang w:val="en-US"/>
        </w:rPr>
      </w:pPr>
      <w:r>
        <w:rPr>
          <w:lang w:val="en-US"/>
        </w:rPr>
        <w:t>Day</w:t>
      </w:r>
      <w:r w:rsidRPr="00756116">
        <w:rPr>
          <w:lang w:val="en-US"/>
        </w:rPr>
        <w:t xml:space="preserve"> 2: </w:t>
      </w:r>
      <w:r>
        <w:rPr>
          <w:lang w:val="en-US"/>
        </w:rPr>
        <w:t>some</w:t>
      </w:r>
      <w:r w:rsidRPr="00756116">
        <w:rPr>
          <w:lang w:val="en-US"/>
        </w:rPr>
        <w:t xml:space="preserve"> </w:t>
      </w:r>
      <w:r>
        <w:rPr>
          <w:lang w:val="en-US"/>
        </w:rPr>
        <w:t>changes</w:t>
      </w:r>
      <w:r w:rsidRPr="00756116">
        <w:rPr>
          <w:lang w:val="en-US"/>
        </w:rPr>
        <w:t xml:space="preserve"> </w:t>
      </w:r>
      <w:r>
        <w:rPr>
          <w:lang w:val="en-US"/>
        </w:rPr>
        <w:t>took</w:t>
      </w:r>
      <w:r w:rsidRPr="00756116">
        <w:rPr>
          <w:lang w:val="en-US"/>
        </w:rPr>
        <w:t xml:space="preserve"> </w:t>
      </w:r>
      <w:r>
        <w:rPr>
          <w:lang w:val="en-US"/>
        </w:rPr>
        <w:t>place</w:t>
      </w:r>
      <w:r w:rsidRPr="00756116">
        <w:rPr>
          <w:lang w:val="en-US"/>
        </w:rPr>
        <w:t xml:space="preserve"> and a </w:t>
      </w:r>
      <w:r>
        <w:rPr>
          <w:lang w:val="en-US"/>
        </w:rPr>
        <w:t>new</w:t>
      </w:r>
      <w:r w:rsidRPr="00756116">
        <w:rPr>
          <w:lang w:val="en-US"/>
        </w:rPr>
        <w:t xml:space="preserve"> </w:t>
      </w:r>
      <w:r>
        <w:rPr>
          <w:lang w:val="en-US"/>
        </w:rPr>
        <w:t>download</w:t>
      </w:r>
      <w:r w:rsidRPr="00756116">
        <w:rPr>
          <w:lang w:val="en-US"/>
        </w:rPr>
        <w:t xml:space="preserve"> </w:t>
      </w:r>
      <w:r>
        <w:rPr>
          <w:lang w:val="en-US"/>
        </w:rPr>
        <w:t>is</w:t>
      </w:r>
      <w:r w:rsidRPr="00756116">
        <w:rPr>
          <w:lang w:val="en-US"/>
        </w:rPr>
        <w:t xml:space="preserve"> </w:t>
      </w:r>
      <w:r>
        <w:rPr>
          <w:lang w:val="en-US"/>
        </w:rPr>
        <w:t>done</w:t>
      </w:r>
      <w:r w:rsidRPr="00756116">
        <w:rPr>
          <w:lang w:val="en-US"/>
        </w:rPr>
        <w:t xml:space="preserve"> </w:t>
      </w:r>
      <w:r>
        <w:rPr>
          <w:lang w:val="en-US"/>
        </w:rPr>
        <w:t>by</w:t>
      </w:r>
      <w:r w:rsidRPr="00756116">
        <w:rPr>
          <w:lang w:val="en-US"/>
        </w:rPr>
        <w:t xml:space="preserve"> the </w:t>
      </w:r>
      <w:r>
        <w:rPr>
          <w:lang w:val="en-US"/>
        </w:rPr>
        <w:t>user</w:t>
      </w:r>
      <w:r w:rsidRPr="00756116">
        <w:rPr>
          <w:lang w:val="en-US"/>
        </w:rPr>
        <w:t>.</w:t>
      </w:r>
    </w:p>
    <w:p w14:paraId="2B1FECE9" w14:textId="77777777" w:rsidR="005C52D3" w:rsidRPr="00756116" w:rsidRDefault="005C52D3" w:rsidP="00190507">
      <w:pPr>
        <w:pStyle w:val="CommentText"/>
        <w:rPr>
          <w:lang w:val="en-US"/>
        </w:rPr>
      </w:pPr>
      <w:r>
        <w:rPr>
          <w:lang w:val="en-US"/>
        </w:rPr>
        <w:t>If</w:t>
      </w:r>
      <w:r w:rsidRPr="00756116">
        <w:rPr>
          <w:lang w:val="en-US"/>
        </w:rPr>
        <w:t xml:space="preserve"> a </w:t>
      </w:r>
      <w:r>
        <w:rPr>
          <w:lang w:val="en-US"/>
        </w:rPr>
        <w:t>new</w:t>
      </w:r>
      <w:r w:rsidRPr="00756116">
        <w:rPr>
          <w:lang w:val="en-US"/>
        </w:rPr>
        <w:t xml:space="preserve"> </w:t>
      </w:r>
      <w:r>
        <w:rPr>
          <w:lang w:val="en-US"/>
        </w:rPr>
        <w:t>entry</w:t>
      </w:r>
      <w:r w:rsidRPr="00756116">
        <w:rPr>
          <w:lang w:val="en-US"/>
        </w:rPr>
        <w:t xml:space="preserve">/ </w:t>
      </w:r>
      <w:r>
        <w:rPr>
          <w:lang w:val="en-US"/>
        </w:rPr>
        <w:t>record</w:t>
      </w:r>
      <w:r w:rsidRPr="00756116">
        <w:rPr>
          <w:lang w:val="en-US"/>
        </w:rPr>
        <w:t xml:space="preserve"> </w:t>
      </w:r>
      <w:r>
        <w:rPr>
          <w:lang w:val="en-US"/>
        </w:rPr>
        <w:t>is</w:t>
      </w:r>
      <w:r w:rsidRPr="00756116">
        <w:rPr>
          <w:lang w:val="en-US"/>
        </w:rPr>
        <w:t xml:space="preserve"> </w:t>
      </w:r>
      <w:r>
        <w:rPr>
          <w:lang w:val="en-US"/>
        </w:rPr>
        <w:t>generated</w:t>
      </w:r>
      <w:r w:rsidRPr="00756116">
        <w:rPr>
          <w:lang w:val="en-US"/>
        </w:rPr>
        <w:t xml:space="preserve"> the </w:t>
      </w:r>
      <w:r>
        <w:rPr>
          <w:lang w:val="en-US"/>
        </w:rPr>
        <w:t>modification</w:t>
      </w:r>
      <w:r w:rsidRPr="00756116">
        <w:rPr>
          <w:lang w:val="en-US"/>
        </w:rPr>
        <w:t xml:space="preserve"> </w:t>
      </w:r>
      <w:r>
        <w:rPr>
          <w:lang w:val="en-US"/>
        </w:rPr>
        <w:t>date</w:t>
      </w:r>
      <w:r w:rsidRPr="00756116">
        <w:rPr>
          <w:lang w:val="en-US"/>
        </w:rPr>
        <w:t xml:space="preserve"> </w:t>
      </w:r>
      <w:r>
        <w:rPr>
          <w:lang w:val="en-US"/>
        </w:rPr>
        <w:t>is</w:t>
      </w:r>
      <w:r w:rsidRPr="00756116">
        <w:rPr>
          <w:lang w:val="en-US"/>
        </w:rPr>
        <w:t xml:space="preserve"> </w:t>
      </w:r>
      <w:r>
        <w:rPr>
          <w:lang w:val="en-US"/>
        </w:rPr>
        <w:t>now</w:t>
      </w:r>
      <w:r w:rsidRPr="00756116">
        <w:rPr>
          <w:lang w:val="en-US"/>
        </w:rPr>
        <w:t xml:space="preserve"> </w:t>
      </w:r>
      <w:r>
        <w:rPr>
          <w:lang w:val="en-US"/>
        </w:rPr>
        <w:t>needed</w:t>
      </w:r>
      <w:r w:rsidRPr="00756116">
        <w:rPr>
          <w:lang w:val="en-US"/>
        </w:rPr>
        <w:t xml:space="preserve">. </w:t>
      </w:r>
      <w:r>
        <w:rPr>
          <w:lang w:val="en-US"/>
        </w:rPr>
        <w:t>If</w:t>
      </w:r>
      <w:r w:rsidRPr="00756116">
        <w:rPr>
          <w:lang w:val="en-US"/>
        </w:rPr>
        <w:t xml:space="preserve"> the </w:t>
      </w:r>
      <w:r>
        <w:rPr>
          <w:lang w:val="en-US"/>
        </w:rPr>
        <w:t>existing</w:t>
      </w:r>
      <w:r w:rsidRPr="00756116">
        <w:rPr>
          <w:lang w:val="en-US"/>
        </w:rPr>
        <w:t xml:space="preserve"> </w:t>
      </w:r>
      <w:r>
        <w:rPr>
          <w:lang w:val="en-US"/>
        </w:rPr>
        <w:t>record</w:t>
      </w:r>
      <w:r w:rsidRPr="00756116">
        <w:rPr>
          <w:lang w:val="en-US"/>
        </w:rPr>
        <w:t xml:space="preserve"> </w:t>
      </w:r>
      <w:r>
        <w:rPr>
          <w:lang w:val="en-US"/>
        </w:rPr>
        <w:t>is</w:t>
      </w:r>
      <w:r w:rsidRPr="00756116">
        <w:rPr>
          <w:lang w:val="en-US"/>
        </w:rPr>
        <w:t xml:space="preserve"> </w:t>
      </w:r>
      <w:r>
        <w:rPr>
          <w:lang w:val="en-US"/>
        </w:rPr>
        <w:t>updated</w:t>
      </w:r>
      <w:r w:rsidRPr="00756116">
        <w:rPr>
          <w:lang w:val="en-US"/>
        </w:rPr>
        <w:t xml:space="preserve">, a </w:t>
      </w:r>
      <w:r>
        <w:rPr>
          <w:lang w:val="en-US"/>
        </w:rPr>
        <w:t>modified</w:t>
      </w:r>
      <w:r w:rsidRPr="00756116">
        <w:rPr>
          <w:lang w:val="en-US"/>
        </w:rPr>
        <w:t xml:space="preserve"> </w:t>
      </w:r>
      <w:r>
        <w:rPr>
          <w:lang w:val="en-US"/>
        </w:rPr>
        <w:t>date</w:t>
      </w:r>
      <w:r w:rsidRPr="00756116">
        <w:rPr>
          <w:lang w:val="en-US"/>
        </w:rPr>
        <w:t xml:space="preserve"> </w:t>
      </w:r>
      <w:r>
        <w:rPr>
          <w:lang w:val="en-US"/>
        </w:rPr>
        <w:t>filed</w:t>
      </w:r>
      <w:r w:rsidRPr="00756116">
        <w:rPr>
          <w:lang w:val="en-US"/>
        </w:rPr>
        <w:t xml:space="preserve"> </w:t>
      </w:r>
      <w:r>
        <w:rPr>
          <w:lang w:val="en-US"/>
        </w:rPr>
        <w:t>is</w:t>
      </w:r>
      <w:r w:rsidRPr="00756116">
        <w:rPr>
          <w:lang w:val="en-US"/>
        </w:rPr>
        <w:t xml:space="preserve"> </w:t>
      </w:r>
      <w:r>
        <w:rPr>
          <w:lang w:val="en-US"/>
        </w:rPr>
        <w:t>needed</w:t>
      </w:r>
      <w:r w:rsidRPr="00756116">
        <w:rPr>
          <w:lang w:val="en-US"/>
        </w:rPr>
        <w:t xml:space="preserve">. We </w:t>
      </w:r>
      <w:r>
        <w:rPr>
          <w:lang w:val="en-US"/>
        </w:rPr>
        <w:t>will</w:t>
      </w:r>
      <w:r w:rsidRPr="00756116">
        <w:rPr>
          <w:lang w:val="en-US"/>
        </w:rPr>
        <w:t xml:space="preserve"> </w:t>
      </w:r>
      <w:r>
        <w:rPr>
          <w:lang w:val="en-US"/>
        </w:rPr>
        <w:t>discuss</w:t>
      </w:r>
      <w:r w:rsidRPr="00756116">
        <w:rPr>
          <w:lang w:val="en-US"/>
        </w:rPr>
        <w:t xml:space="preserve"> in the </w:t>
      </w:r>
      <w:r>
        <w:rPr>
          <w:lang w:val="en-US"/>
        </w:rPr>
        <w:t>meeting</w:t>
      </w:r>
      <w:r w:rsidRPr="00756116">
        <w:rPr>
          <w:lang w:val="en-US"/>
        </w:rPr>
        <w:t>.</w:t>
      </w:r>
    </w:p>
  </w:comment>
  <w:comment w:id="115" w:author="Nikas Konstantinos" w:date="2023-10-17T16:49:00Z" w:initials="NK">
    <w:p w14:paraId="19CDE474" w14:textId="43B33E82" w:rsidR="00E67C48" w:rsidRPr="00E67C48" w:rsidRDefault="00E67C48">
      <w:pPr>
        <w:pStyle w:val="CommentText"/>
        <w:rPr>
          <w:lang w:val="en-US"/>
        </w:rPr>
      </w:pPr>
      <w:r>
        <w:rPr>
          <w:rStyle w:val="CommentReference"/>
        </w:rPr>
        <w:annotationRef/>
      </w:r>
      <w:r>
        <w:rPr>
          <w:lang w:val="en-US"/>
        </w:rPr>
        <w:t xml:space="preserve">The new assessment will </w:t>
      </w:r>
      <w:r w:rsidR="00745270">
        <w:rPr>
          <w:lang w:val="en-US"/>
        </w:rPr>
        <w:t xml:space="preserve">be distinguished because it will </w:t>
      </w:r>
      <w:r>
        <w:rPr>
          <w:lang w:val="en-US"/>
        </w:rPr>
        <w:t>have different assessment date and questionnaire id</w:t>
      </w:r>
      <w:r w:rsidR="00745270">
        <w:rPr>
          <w:lang w:val="en-US"/>
        </w:rPr>
        <w:t>,</w:t>
      </w:r>
      <w:r w:rsidR="007B32C7">
        <w:rPr>
          <w:lang w:val="en-US"/>
        </w:rPr>
        <w:t xml:space="preserve"> so modified date is not required</w:t>
      </w:r>
    </w:p>
  </w:comment>
  <w:comment w:id="118" w:author="Tertigka Vasiliki" w:date="2023-10-17T11:47:00Z" w:initials="TV">
    <w:p w14:paraId="1597D67C" w14:textId="77777777" w:rsidR="00095459" w:rsidRPr="00756116" w:rsidRDefault="00095459" w:rsidP="00DC10F5">
      <w:pPr>
        <w:pStyle w:val="CommentText"/>
        <w:rPr>
          <w:lang w:val="en-US"/>
        </w:rPr>
      </w:pPr>
      <w:r>
        <w:rPr>
          <w:rStyle w:val="CommentReference"/>
        </w:rPr>
        <w:annotationRef/>
      </w:r>
      <w:r>
        <w:rPr>
          <w:lang w:val="en-US"/>
        </w:rPr>
        <w:t>Date and time please.</w:t>
      </w:r>
    </w:p>
  </w:comment>
  <w:comment w:id="119" w:author="Nikas Konstantinos" w:date="2023-10-18T14:45:00Z" w:initials="NK">
    <w:p w14:paraId="4D365BDF" w14:textId="72DF6457" w:rsidR="00495A6D" w:rsidRPr="00495A6D" w:rsidRDefault="00495A6D">
      <w:pPr>
        <w:pStyle w:val="CommentText"/>
        <w:rPr>
          <w:lang w:val="en-US"/>
        </w:rPr>
      </w:pPr>
      <w:r>
        <w:rPr>
          <w:rStyle w:val="CommentReference"/>
        </w:rPr>
        <w:annotationRef/>
      </w:r>
      <w:r>
        <w:rPr>
          <w:lang w:val="en-US"/>
        </w:rPr>
        <w:t>ok</w:t>
      </w:r>
    </w:p>
  </w:comment>
  <w:comment w:id="120" w:author="Tertigka Vasiliki" w:date="2023-10-17T11:47:00Z" w:initials="TV">
    <w:p w14:paraId="6AAC1059" w14:textId="77777777" w:rsidR="00095459" w:rsidRPr="00756116" w:rsidRDefault="00095459" w:rsidP="005B56C5">
      <w:pPr>
        <w:pStyle w:val="CommentText"/>
        <w:rPr>
          <w:lang w:val="en-US"/>
        </w:rPr>
      </w:pPr>
      <w:r>
        <w:rPr>
          <w:rStyle w:val="CommentReference"/>
        </w:rPr>
        <w:annotationRef/>
      </w:r>
      <w:r w:rsidRPr="00756116">
        <w:rPr>
          <w:lang w:val="en-US"/>
        </w:rPr>
        <w:t xml:space="preserve">Date and </w:t>
      </w:r>
      <w:r>
        <w:rPr>
          <w:lang w:val="en-US"/>
        </w:rPr>
        <w:t>time</w:t>
      </w:r>
      <w:r w:rsidRPr="00756116">
        <w:rPr>
          <w:lang w:val="en-US"/>
        </w:rPr>
        <w:t xml:space="preserve">. </w:t>
      </w:r>
      <w:r>
        <w:rPr>
          <w:lang w:val="en-US"/>
        </w:rPr>
        <w:t>Please</w:t>
      </w:r>
      <w:r w:rsidRPr="00756116">
        <w:rPr>
          <w:lang w:val="en-US"/>
        </w:rPr>
        <w:t xml:space="preserve"> </w:t>
      </w:r>
      <w:r>
        <w:rPr>
          <w:lang w:val="en-US"/>
        </w:rPr>
        <w:t>note</w:t>
      </w:r>
      <w:r w:rsidRPr="00756116">
        <w:rPr>
          <w:lang w:val="en-US"/>
        </w:rPr>
        <w:t xml:space="preserve"> </w:t>
      </w:r>
      <w:r>
        <w:rPr>
          <w:lang w:val="en-US"/>
        </w:rPr>
        <w:t>that</w:t>
      </w:r>
      <w:r w:rsidRPr="00756116">
        <w:rPr>
          <w:lang w:val="en-US"/>
        </w:rPr>
        <w:t xml:space="preserve"> the </w:t>
      </w:r>
      <w:proofErr w:type="spellStart"/>
      <w:r>
        <w:rPr>
          <w:lang w:val="en-US"/>
        </w:rPr>
        <w:t>esg</w:t>
      </w:r>
      <w:proofErr w:type="spellEnd"/>
      <w:r>
        <w:rPr>
          <w:lang w:val="en-US"/>
        </w:rPr>
        <w:t xml:space="preserve"> rating will be active until current date plus time</w:t>
      </w:r>
      <w:r w:rsidRPr="00756116">
        <w:rPr>
          <w:lang w:val="en-US"/>
        </w:rPr>
        <w:t xml:space="preserve">: </w:t>
      </w:r>
      <w:r>
        <w:rPr>
          <w:lang w:val="en-US"/>
        </w:rPr>
        <w:t>: 23</w:t>
      </w:r>
      <w:r w:rsidRPr="00756116">
        <w:rPr>
          <w:lang w:val="en-US"/>
        </w:rPr>
        <w:t>.59.59</w:t>
      </w:r>
    </w:p>
  </w:comment>
  <w:comment w:id="121" w:author="Nikas Konstantinos" w:date="2023-10-18T14:45:00Z" w:initials="NK">
    <w:p w14:paraId="7F1951AA" w14:textId="0091518F" w:rsidR="00495A6D" w:rsidRPr="00495A6D" w:rsidRDefault="00495A6D">
      <w:pPr>
        <w:pStyle w:val="CommentText"/>
        <w:rPr>
          <w:lang w:val="en-US"/>
        </w:rPr>
      </w:pPr>
      <w:r>
        <w:rPr>
          <w:rStyle w:val="CommentReference"/>
        </w:rPr>
        <w:annotationRef/>
      </w:r>
      <w:r>
        <w:rPr>
          <w:lang w:val="en-US"/>
        </w:rPr>
        <w:t>ok</w:t>
      </w:r>
    </w:p>
  </w:comment>
  <w:comment w:id="123" w:author="Tertigka Vasiliki" w:date="2023-10-10T14:19:00Z" w:initials="TV">
    <w:p w14:paraId="4136F475" w14:textId="5ED5AAD7" w:rsidR="005A745F" w:rsidRPr="00756116" w:rsidRDefault="005A745F" w:rsidP="00F42BAE">
      <w:pPr>
        <w:pStyle w:val="CommentText"/>
        <w:rPr>
          <w:lang w:val="en-US"/>
        </w:rPr>
      </w:pPr>
      <w:r>
        <w:rPr>
          <w:rStyle w:val="CommentReference"/>
        </w:rPr>
        <w:annotationRef/>
      </w:r>
      <w:r>
        <w:rPr>
          <w:lang w:val="en-US"/>
        </w:rPr>
        <w:t>In step 1,  two options should be available for the user: 1) Option 1: retrieve data from the warehouse with the downloaded questionaries from Teiresias 2) Option 2: retrieve data directly from Teiresias live data base.</w:t>
      </w:r>
    </w:p>
  </w:comment>
  <w:comment w:id="124" w:author="Tertigka Vasiliki" w:date="2023-10-17T11:52:00Z" w:initials="TV">
    <w:p w14:paraId="72C761C9" w14:textId="77777777" w:rsidR="00095459" w:rsidRPr="00756116" w:rsidRDefault="00095459" w:rsidP="00C00F40">
      <w:pPr>
        <w:pStyle w:val="CommentText"/>
        <w:rPr>
          <w:lang w:val="en-US"/>
        </w:rPr>
      </w:pPr>
      <w:r>
        <w:rPr>
          <w:rStyle w:val="CommentReference"/>
        </w:rPr>
        <w:annotationRef/>
      </w:r>
      <w:r>
        <w:rPr>
          <w:lang w:val="en-US"/>
        </w:rPr>
        <w:t>Spreader role does not approve. Spreader can insert an override.</w:t>
      </w:r>
    </w:p>
  </w:comment>
  <w:comment w:id="130" w:author="Tertigka Vasiliki" w:date="2023-10-10T14:29:00Z" w:initials="TV">
    <w:p w14:paraId="648B8E99" w14:textId="25C95FEB" w:rsidR="00990442" w:rsidRPr="00756116" w:rsidRDefault="00990442" w:rsidP="00F63B7A">
      <w:pPr>
        <w:pStyle w:val="CommentText"/>
        <w:rPr>
          <w:lang w:val="en-US"/>
        </w:rPr>
      </w:pPr>
      <w:r>
        <w:rPr>
          <w:rStyle w:val="CommentReference"/>
        </w:rPr>
        <w:annotationRef/>
      </w:r>
      <w:r>
        <w:rPr>
          <w:lang w:val="en-US"/>
        </w:rPr>
        <w:t>Implement in two languages for at least the information fields</w:t>
      </w:r>
    </w:p>
  </w:comment>
  <w:comment w:id="131" w:author="Tertigka Vasiliki" w:date="2023-10-17T11:55:00Z" w:initials="TV">
    <w:p w14:paraId="5E32B9FA" w14:textId="77777777" w:rsidR="00095459" w:rsidRPr="00756116" w:rsidRDefault="00095459" w:rsidP="00637E2A">
      <w:pPr>
        <w:pStyle w:val="CommentText"/>
        <w:rPr>
          <w:lang w:val="en-US"/>
        </w:rPr>
      </w:pPr>
      <w:r>
        <w:rPr>
          <w:rStyle w:val="CommentReference"/>
        </w:rPr>
        <w:annotationRef/>
      </w:r>
      <w:r>
        <w:rPr>
          <w:lang w:val="en-US"/>
        </w:rPr>
        <w:t>Please rename with: Assessment date</w:t>
      </w:r>
    </w:p>
  </w:comment>
  <w:comment w:id="135" w:author="Tertigka Vasiliki" w:date="2023-10-17T11:56:00Z" w:initials="TV">
    <w:p w14:paraId="31A657DB" w14:textId="77777777" w:rsidR="00095459" w:rsidRPr="00756116" w:rsidRDefault="00095459" w:rsidP="00434B80">
      <w:pPr>
        <w:pStyle w:val="CommentText"/>
        <w:rPr>
          <w:lang w:val="en-US"/>
        </w:rPr>
      </w:pPr>
      <w:r>
        <w:rPr>
          <w:rStyle w:val="CommentReference"/>
        </w:rPr>
        <w:annotationRef/>
      </w:r>
      <w:r>
        <w:rPr>
          <w:lang w:val="en-US"/>
        </w:rPr>
        <w:t>Credit Committee upon approval.</w:t>
      </w:r>
    </w:p>
  </w:comment>
  <w:comment w:id="136" w:author="Nikas Konstantinos" w:date="2023-10-18T14:51:00Z" w:initials="NK">
    <w:p w14:paraId="1ACC085F" w14:textId="629BA35D" w:rsidR="00AA27DE" w:rsidRPr="00AA27DE" w:rsidRDefault="00AA27DE">
      <w:pPr>
        <w:pStyle w:val="CommentText"/>
        <w:rPr>
          <w:lang w:val="en-US"/>
        </w:rPr>
      </w:pPr>
      <w:r>
        <w:rPr>
          <w:rStyle w:val="CommentReference"/>
        </w:rPr>
        <w:annotationRef/>
      </w:r>
      <w:r>
        <w:rPr>
          <w:lang w:val="en-US"/>
        </w:rPr>
        <w:t>ok</w:t>
      </w:r>
    </w:p>
  </w:comment>
  <w:comment w:id="138" w:author="Tertigka Vasiliki" w:date="2023-10-10T14:26:00Z" w:initials="TV">
    <w:p w14:paraId="07560849" w14:textId="154A01B9" w:rsidR="005A745F" w:rsidRPr="00756116" w:rsidRDefault="005A745F" w:rsidP="00413025">
      <w:pPr>
        <w:pStyle w:val="CommentText"/>
        <w:rPr>
          <w:lang w:val="en-US"/>
        </w:rPr>
      </w:pPr>
      <w:r>
        <w:rPr>
          <w:rStyle w:val="CommentReference"/>
        </w:rPr>
        <w:annotationRef/>
      </w:r>
      <w:r>
        <w:rPr>
          <w:lang w:val="en-US"/>
        </w:rPr>
        <w:t>ESG Score Report</w:t>
      </w:r>
    </w:p>
  </w:comment>
  <w:comment w:id="137" w:author="Nikas Konstantinos" w:date="2023-10-18T14:47:00Z" w:initials="NK">
    <w:p w14:paraId="75F0DEE3" w14:textId="220D3792" w:rsidR="00A004B0" w:rsidRPr="00A004B0" w:rsidRDefault="00A004B0">
      <w:pPr>
        <w:pStyle w:val="CommentText"/>
        <w:rPr>
          <w:lang w:val="en-US"/>
        </w:rPr>
      </w:pPr>
      <w:r>
        <w:rPr>
          <w:rStyle w:val="CommentReference"/>
        </w:rPr>
        <w:annotationRef/>
      </w:r>
      <w:r>
        <w:rPr>
          <w:lang w:val="en-US"/>
        </w:rPr>
        <w:t>This report must be accessed only by admins and score view roles</w:t>
      </w:r>
    </w:p>
  </w:comment>
  <w:comment w:id="142" w:author="Tertigka Vasiliki" w:date="2023-10-10T14:28:00Z" w:initials="TV">
    <w:p w14:paraId="0E1BA06F" w14:textId="77777777" w:rsidR="00BB609F" w:rsidRPr="00756116" w:rsidRDefault="00990442" w:rsidP="002335EC">
      <w:pPr>
        <w:pStyle w:val="CommentText"/>
        <w:rPr>
          <w:lang w:val="en-US"/>
        </w:rPr>
      </w:pPr>
      <w:r>
        <w:rPr>
          <w:rStyle w:val="CommentReference"/>
        </w:rPr>
        <w:annotationRef/>
      </w:r>
      <w:r w:rsidR="00BB609F">
        <w:rPr>
          <w:lang w:val="en-US"/>
        </w:rPr>
        <w:t>Please</w:t>
      </w:r>
      <w:r w:rsidR="00BB609F" w:rsidRPr="00756116">
        <w:rPr>
          <w:lang w:val="en-US"/>
        </w:rPr>
        <w:t xml:space="preserve"> </w:t>
      </w:r>
      <w:r w:rsidR="00BB609F">
        <w:rPr>
          <w:lang w:val="en-US"/>
        </w:rPr>
        <w:t>confirm</w:t>
      </w:r>
      <w:r w:rsidR="00BB609F" w:rsidRPr="00756116">
        <w:rPr>
          <w:lang w:val="en-US"/>
        </w:rPr>
        <w:t xml:space="preserve"> </w:t>
      </w:r>
      <w:r w:rsidR="00BB609F">
        <w:rPr>
          <w:lang w:val="en-US"/>
        </w:rPr>
        <w:t>that</w:t>
      </w:r>
      <w:r w:rsidR="00BB609F" w:rsidRPr="00756116">
        <w:rPr>
          <w:lang w:val="en-US"/>
        </w:rPr>
        <w:t xml:space="preserve"> the </w:t>
      </w:r>
      <w:r w:rsidR="00BB609F">
        <w:rPr>
          <w:lang w:val="en-US"/>
        </w:rPr>
        <w:t>print</w:t>
      </w:r>
      <w:r w:rsidR="00BB609F" w:rsidRPr="00756116">
        <w:rPr>
          <w:lang w:val="en-US"/>
        </w:rPr>
        <w:t xml:space="preserve"> </w:t>
      </w:r>
      <w:r w:rsidR="00BB609F">
        <w:rPr>
          <w:lang w:val="en-US"/>
        </w:rPr>
        <w:t>out</w:t>
      </w:r>
      <w:r w:rsidR="00BB609F" w:rsidRPr="00756116">
        <w:rPr>
          <w:lang w:val="en-US"/>
        </w:rPr>
        <w:t xml:space="preserve"> </w:t>
      </w:r>
      <w:r w:rsidR="00BB609F">
        <w:rPr>
          <w:lang w:val="en-US"/>
        </w:rPr>
        <w:t>reports</w:t>
      </w:r>
      <w:r w:rsidR="00BB609F" w:rsidRPr="00756116">
        <w:rPr>
          <w:lang w:val="en-US"/>
        </w:rPr>
        <w:t xml:space="preserve"> </w:t>
      </w:r>
      <w:r w:rsidR="00BB609F">
        <w:rPr>
          <w:lang w:val="en-US"/>
        </w:rPr>
        <w:t>should</w:t>
      </w:r>
      <w:r w:rsidR="00BB609F" w:rsidRPr="00756116">
        <w:rPr>
          <w:lang w:val="en-US"/>
        </w:rPr>
        <w:t xml:space="preserve"> </w:t>
      </w:r>
      <w:r w:rsidR="00BB609F">
        <w:rPr>
          <w:lang w:val="en-US"/>
        </w:rPr>
        <w:t>synchronized</w:t>
      </w:r>
      <w:r w:rsidR="00BB609F" w:rsidRPr="00756116">
        <w:rPr>
          <w:lang w:val="en-US"/>
        </w:rPr>
        <w:t xml:space="preserve"> </w:t>
      </w:r>
      <w:r w:rsidR="00BB609F">
        <w:rPr>
          <w:lang w:val="en-US"/>
        </w:rPr>
        <w:t>with</w:t>
      </w:r>
      <w:r w:rsidR="00BB609F" w:rsidRPr="00756116">
        <w:rPr>
          <w:lang w:val="en-US"/>
        </w:rPr>
        <w:t xml:space="preserve"> the </w:t>
      </w:r>
      <w:r w:rsidR="00BB609F">
        <w:rPr>
          <w:lang w:val="en-US"/>
        </w:rPr>
        <w:t>reporting</w:t>
      </w:r>
      <w:r w:rsidR="00BB609F" w:rsidRPr="00756116">
        <w:rPr>
          <w:lang w:val="en-US"/>
        </w:rPr>
        <w:t xml:space="preserve"> </w:t>
      </w:r>
      <w:r w:rsidR="00BB609F">
        <w:rPr>
          <w:lang w:val="en-US"/>
        </w:rPr>
        <w:t>data</w:t>
      </w:r>
      <w:r w:rsidR="00BB609F" w:rsidRPr="00756116">
        <w:rPr>
          <w:lang w:val="en-US"/>
        </w:rPr>
        <w:t xml:space="preserve"> </w:t>
      </w:r>
      <w:r w:rsidR="00BB609F">
        <w:rPr>
          <w:lang w:val="en-US"/>
        </w:rPr>
        <w:t>base</w:t>
      </w:r>
      <w:r w:rsidR="00BB609F" w:rsidRPr="00756116">
        <w:rPr>
          <w:lang w:val="en-US"/>
        </w:rPr>
        <w:t xml:space="preserve"> and </w:t>
      </w:r>
      <w:r w:rsidR="00BB609F">
        <w:rPr>
          <w:lang w:val="en-US"/>
        </w:rPr>
        <w:t>will</w:t>
      </w:r>
      <w:r w:rsidR="00BB609F" w:rsidRPr="00756116">
        <w:rPr>
          <w:lang w:val="en-US"/>
        </w:rPr>
        <w:t xml:space="preserve"> </w:t>
      </w:r>
      <w:r w:rsidR="00BB609F">
        <w:rPr>
          <w:lang w:val="en-US"/>
        </w:rPr>
        <w:t>be</w:t>
      </w:r>
      <w:r w:rsidR="00BB609F" w:rsidRPr="00756116">
        <w:rPr>
          <w:lang w:val="en-US"/>
        </w:rPr>
        <w:t xml:space="preserve"> </w:t>
      </w:r>
      <w:r w:rsidR="00BB609F">
        <w:rPr>
          <w:lang w:val="en-US"/>
        </w:rPr>
        <w:t>accessible</w:t>
      </w:r>
      <w:r w:rsidR="00BB609F" w:rsidRPr="00756116">
        <w:rPr>
          <w:lang w:val="en-US"/>
        </w:rPr>
        <w:t xml:space="preserve"> </w:t>
      </w:r>
      <w:r w:rsidR="00BB609F">
        <w:rPr>
          <w:lang w:val="en-US"/>
        </w:rPr>
        <w:t>outside</w:t>
      </w:r>
      <w:r w:rsidR="00BB609F" w:rsidRPr="00756116">
        <w:rPr>
          <w:lang w:val="en-US"/>
        </w:rPr>
        <w:t xml:space="preserve"> the </w:t>
      </w:r>
      <w:r w:rsidR="00BB609F">
        <w:rPr>
          <w:lang w:val="en-US"/>
        </w:rPr>
        <w:t>tenant</w:t>
      </w:r>
      <w:r w:rsidR="00BB609F" w:rsidRPr="00756116">
        <w:rPr>
          <w:lang w:val="en-US"/>
        </w:rPr>
        <w:t xml:space="preserve"> </w:t>
      </w:r>
      <w:r w:rsidR="00BB609F">
        <w:rPr>
          <w:lang w:val="en-US"/>
        </w:rPr>
        <w:t>schema</w:t>
      </w:r>
      <w:r w:rsidR="00BB609F" w:rsidRPr="00756116">
        <w:rPr>
          <w:lang w:val="en-US"/>
        </w:rPr>
        <w:t xml:space="preserve">. </w:t>
      </w:r>
      <w:r w:rsidR="00BB609F">
        <w:rPr>
          <w:lang w:val="en-US"/>
        </w:rPr>
        <w:t>Also</w:t>
      </w:r>
      <w:r w:rsidR="00BB609F" w:rsidRPr="00756116">
        <w:rPr>
          <w:lang w:val="en-US"/>
        </w:rPr>
        <w:t xml:space="preserve"> the </w:t>
      </w:r>
      <w:r w:rsidR="00BB609F">
        <w:rPr>
          <w:lang w:val="en-US"/>
        </w:rPr>
        <w:t>print</w:t>
      </w:r>
      <w:r w:rsidR="00BB609F" w:rsidRPr="00756116">
        <w:rPr>
          <w:lang w:val="en-US"/>
        </w:rPr>
        <w:t xml:space="preserve"> </w:t>
      </w:r>
      <w:r w:rsidR="00BB609F">
        <w:rPr>
          <w:lang w:val="en-US"/>
        </w:rPr>
        <w:t>out</w:t>
      </w:r>
      <w:r w:rsidR="00BB609F" w:rsidRPr="00756116">
        <w:rPr>
          <w:lang w:val="en-US"/>
        </w:rPr>
        <w:t xml:space="preserve"> </w:t>
      </w:r>
      <w:r w:rsidR="00BB609F">
        <w:rPr>
          <w:lang w:val="en-US"/>
        </w:rPr>
        <w:t>reports</w:t>
      </w:r>
      <w:r w:rsidR="00BB609F" w:rsidRPr="00756116">
        <w:rPr>
          <w:lang w:val="en-US"/>
        </w:rPr>
        <w:t xml:space="preserve"> </w:t>
      </w:r>
      <w:r w:rsidR="00BB609F">
        <w:rPr>
          <w:lang w:val="en-US"/>
        </w:rPr>
        <w:t>should</w:t>
      </w:r>
      <w:r w:rsidR="00BB609F" w:rsidRPr="00756116">
        <w:rPr>
          <w:lang w:val="en-US"/>
        </w:rPr>
        <w:t xml:space="preserve"> </w:t>
      </w:r>
      <w:r w:rsidR="00BB609F">
        <w:rPr>
          <w:lang w:val="en-US"/>
        </w:rPr>
        <w:t>be</w:t>
      </w:r>
      <w:r w:rsidR="00BB609F" w:rsidRPr="00756116">
        <w:rPr>
          <w:lang w:val="en-US"/>
        </w:rPr>
        <w:t xml:space="preserve"> </w:t>
      </w:r>
      <w:r w:rsidR="00BB609F">
        <w:rPr>
          <w:lang w:val="en-US"/>
        </w:rPr>
        <w:t>exported</w:t>
      </w:r>
      <w:r w:rsidR="00BB609F" w:rsidRPr="00756116">
        <w:rPr>
          <w:lang w:val="en-US"/>
        </w:rPr>
        <w:t xml:space="preserve"> in </w:t>
      </w:r>
      <w:r w:rsidR="00BB609F">
        <w:rPr>
          <w:lang w:val="en-US"/>
        </w:rPr>
        <w:t>pdf</w:t>
      </w:r>
      <w:r w:rsidR="00BB609F" w:rsidRPr="00756116">
        <w:rPr>
          <w:lang w:val="en-US"/>
        </w:rPr>
        <w:t xml:space="preserve"> </w:t>
      </w:r>
      <w:r w:rsidR="00BB609F">
        <w:rPr>
          <w:lang w:val="en-US"/>
        </w:rPr>
        <w:t>and/ or</w:t>
      </w:r>
      <w:r w:rsidR="00BB609F" w:rsidRPr="00756116">
        <w:rPr>
          <w:lang w:val="en-US"/>
        </w:rPr>
        <w:t xml:space="preserve"> </w:t>
      </w:r>
      <w:r w:rsidR="00BB609F">
        <w:rPr>
          <w:lang w:val="en-US"/>
        </w:rPr>
        <w:t>excel</w:t>
      </w:r>
      <w:r w:rsidR="00BB609F" w:rsidRPr="00756116">
        <w:rPr>
          <w:lang w:val="en-US"/>
        </w:rPr>
        <w:t xml:space="preserve"> version</w:t>
      </w:r>
    </w:p>
  </w:comment>
  <w:comment w:id="144" w:author="Tertigka Vasiliki" w:date="2023-10-17T12:01:00Z" w:initials="TV">
    <w:p w14:paraId="5DD6A62E" w14:textId="77777777" w:rsidR="00BB609F" w:rsidRPr="00756116" w:rsidRDefault="00BB609F" w:rsidP="003709A7">
      <w:pPr>
        <w:pStyle w:val="CommentText"/>
        <w:rPr>
          <w:lang w:val="en-US"/>
        </w:rPr>
      </w:pPr>
      <w:r>
        <w:rPr>
          <w:rStyle w:val="CommentReference"/>
        </w:rPr>
        <w:annotationRef/>
      </w:r>
      <w:r>
        <w:rPr>
          <w:lang w:val="en-US"/>
        </w:rPr>
        <w:t xml:space="preserve">All calculation has to be stored in </w:t>
      </w:r>
      <w:proofErr w:type="spellStart"/>
      <w:r>
        <w:rPr>
          <w:lang w:val="en-US"/>
        </w:rPr>
        <w:t>Creditlens</w:t>
      </w:r>
      <w:proofErr w:type="spellEnd"/>
      <w:r>
        <w:rPr>
          <w:lang w:val="en-US"/>
        </w:rPr>
        <w:t xml:space="preserve"> data base, for audit purposes, development purposes and </w:t>
      </w:r>
      <w:proofErr w:type="spellStart"/>
      <w:r>
        <w:rPr>
          <w:lang w:val="en-US"/>
        </w:rPr>
        <w:t>uat's</w:t>
      </w:r>
      <w:proofErr w:type="spellEnd"/>
      <w:r>
        <w:rPr>
          <w:lang w:val="en-US"/>
        </w:rPr>
        <w:t xml:space="preserve">. </w:t>
      </w:r>
      <w:proofErr w:type="spellStart"/>
      <w:r>
        <w:rPr>
          <w:lang w:val="en-US"/>
        </w:rPr>
        <w:t>Lets</w:t>
      </w:r>
      <w:proofErr w:type="spellEnd"/>
      <w:r>
        <w:rPr>
          <w:lang w:val="en-US"/>
        </w:rPr>
        <w:t xml:space="preserve"> discuss it in the call.</w:t>
      </w:r>
    </w:p>
  </w:comment>
  <w:comment w:id="148" w:author="Tertigka Vasiliki" w:date="2023-10-17T12:03:00Z" w:initials="TV">
    <w:p w14:paraId="2D909BED" w14:textId="77777777" w:rsidR="00BB609F" w:rsidRPr="00756116" w:rsidRDefault="00BB609F" w:rsidP="0059219A">
      <w:pPr>
        <w:pStyle w:val="CommentText"/>
        <w:rPr>
          <w:lang w:val="en-US"/>
        </w:rPr>
      </w:pPr>
      <w:r>
        <w:rPr>
          <w:rStyle w:val="CommentReference"/>
        </w:rPr>
        <w:annotationRef/>
      </w:r>
      <w:r>
        <w:rPr>
          <w:lang w:val="en-US"/>
        </w:rPr>
        <w:t xml:space="preserve">Will the application reports works properly and live? This info has to be update in new </w:t>
      </w:r>
      <w:proofErr w:type="spellStart"/>
      <w:r>
        <w:rPr>
          <w:lang w:val="en-US"/>
        </w:rPr>
        <w:t>olapts</w:t>
      </w:r>
      <w:proofErr w:type="spellEnd"/>
      <w:r>
        <w:rPr>
          <w:lang w:val="en-US"/>
        </w:rPr>
        <w:t xml:space="preserve"> workaround solution.</w:t>
      </w:r>
    </w:p>
  </w:comment>
  <w:comment w:id="166" w:author="Tertigka Vasiliki" w:date="2023-10-10T14:32:00Z" w:initials="TV">
    <w:p w14:paraId="1D972C70" w14:textId="77777777" w:rsidR="00BB609F" w:rsidRPr="00756116" w:rsidRDefault="00990442" w:rsidP="00983DB4">
      <w:pPr>
        <w:pStyle w:val="CommentText"/>
        <w:rPr>
          <w:lang w:val="en-US"/>
        </w:rPr>
      </w:pPr>
      <w:r>
        <w:rPr>
          <w:rStyle w:val="CommentReference"/>
        </w:rPr>
        <w:annotationRef/>
      </w:r>
      <w:r w:rsidR="00BB609F" w:rsidRPr="00756116">
        <w:rPr>
          <w:lang w:val="en-US"/>
        </w:rPr>
        <w:t xml:space="preserve">Based on/ </w:t>
      </w:r>
      <w:r w:rsidR="00BB609F">
        <w:rPr>
          <w:lang w:val="en-US"/>
        </w:rPr>
        <w:t>consolidated on</w:t>
      </w:r>
      <w:r w:rsidR="00BB609F" w:rsidRPr="00756116">
        <w:rPr>
          <w:lang w:val="en-US"/>
        </w:rPr>
        <w:t xml:space="preserve">  tax id/ </w:t>
      </w:r>
      <w:r w:rsidR="00BB609F">
        <w:rPr>
          <w:lang w:val="en-US"/>
        </w:rPr>
        <w:t>cdi</w:t>
      </w:r>
      <w:r w:rsidR="00BB609F" w:rsidRPr="00756116">
        <w:rPr>
          <w:lang w:val="en-US"/>
        </w:rPr>
        <w:t xml:space="preserve">. </w:t>
      </w:r>
      <w:r w:rsidR="00BB609F">
        <w:rPr>
          <w:lang w:val="en-US"/>
        </w:rPr>
        <w:t>If</w:t>
      </w:r>
      <w:r w:rsidR="00BB609F" w:rsidRPr="00756116">
        <w:rPr>
          <w:lang w:val="en-US"/>
        </w:rPr>
        <w:t xml:space="preserve"> a </w:t>
      </w:r>
      <w:r w:rsidR="00BB609F">
        <w:rPr>
          <w:lang w:val="en-US"/>
        </w:rPr>
        <w:t>customer</w:t>
      </w:r>
      <w:r w:rsidR="00BB609F" w:rsidRPr="00756116">
        <w:rPr>
          <w:lang w:val="en-US"/>
        </w:rPr>
        <w:t xml:space="preserve"> </w:t>
      </w:r>
      <w:r w:rsidR="00BB609F">
        <w:rPr>
          <w:lang w:val="en-US"/>
        </w:rPr>
        <w:t>has</w:t>
      </w:r>
      <w:r w:rsidR="00BB609F" w:rsidRPr="00756116">
        <w:rPr>
          <w:lang w:val="en-US"/>
        </w:rPr>
        <w:t xml:space="preserve"> </w:t>
      </w:r>
      <w:r w:rsidR="00BB609F">
        <w:rPr>
          <w:lang w:val="en-US"/>
        </w:rPr>
        <w:t xml:space="preserve">multiply cdi the information has to be spread to all </w:t>
      </w:r>
      <w:proofErr w:type="spellStart"/>
      <w:r w:rsidR="00BB609F">
        <w:rPr>
          <w:lang w:val="en-US"/>
        </w:rPr>
        <w:t>cdi's</w:t>
      </w:r>
      <w:proofErr w:type="spellEnd"/>
      <w:r w:rsidR="00BB609F">
        <w:rPr>
          <w:lang w:val="en-US"/>
        </w:rPr>
        <w:t>.</w:t>
      </w:r>
    </w:p>
  </w:comment>
  <w:comment w:id="175" w:author="Tertigka Vasiliki" w:date="2023-10-17T12:05:00Z" w:initials="TV">
    <w:p w14:paraId="7FB7AA58" w14:textId="77777777" w:rsidR="00BB609F" w:rsidRPr="00756116" w:rsidRDefault="00BB609F" w:rsidP="0074237F">
      <w:pPr>
        <w:pStyle w:val="CommentText"/>
        <w:rPr>
          <w:lang w:val="en-US"/>
        </w:rPr>
      </w:pPr>
      <w:r>
        <w:rPr>
          <w:rStyle w:val="CommentReference"/>
        </w:rPr>
        <w:annotationRef/>
      </w:r>
      <w:r>
        <w:rPr>
          <w:lang w:val="en-US"/>
        </w:rPr>
        <w:t>confirm</w:t>
      </w:r>
    </w:p>
  </w:comment>
  <w:comment w:id="176" w:author="Nikas Konstantinos" w:date="2023-10-18T13:52:00Z" w:initials="NK">
    <w:p w14:paraId="0B749051" w14:textId="7E6B0A8E" w:rsidR="001679C6" w:rsidRPr="001679C6" w:rsidRDefault="001679C6">
      <w:pPr>
        <w:pStyle w:val="CommentText"/>
        <w:rPr>
          <w:lang w:val="en-US"/>
        </w:rPr>
      </w:pPr>
      <w:r>
        <w:rPr>
          <w:rStyle w:val="CommentReference"/>
        </w:rPr>
        <w:annotationRef/>
      </w:r>
      <w:r>
        <w:rPr>
          <w:lang w:val="en-US"/>
        </w:rPr>
        <w:t>To be confirmed with IBM if need</w:t>
      </w:r>
      <w:r w:rsidR="00AF4EA1">
        <w:rPr>
          <w:lang w:val="en-US"/>
        </w:rPr>
        <w:t>ed</w:t>
      </w:r>
    </w:p>
  </w:comment>
  <w:comment w:id="177" w:author="Nikas Konstantinos" w:date="2023-10-18T13:57:00Z" w:initials="NK">
    <w:p w14:paraId="21ACF13D" w14:textId="059FE303" w:rsidR="003E2A15" w:rsidRPr="003E2A15" w:rsidRDefault="003E2A15">
      <w:pPr>
        <w:pStyle w:val="CommentText"/>
        <w:rPr>
          <w:lang w:val="en-US"/>
        </w:rPr>
      </w:pPr>
      <w:r>
        <w:rPr>
          <w:rStyle w:val="CommentReference"/>
        </w:rPr>
        <w:annotationRef/>
      </w:r>
      <w:r>
        <w:rPr>
          <w:lang w:val="en-US"/>
        </w:rPr>
        <w:t>It will be included only for debugging reasons</w:t>
      </w:r>
    </w:p>
  </w:comment>
  <w:comment w:id="178" w:author="Nikas Konstantinos" w:date="2023-10-18T13:59:00Z" w:initials="NK">
    <w:p w14:paraId="18EEF1DA" w14:textId="715EBD27" w:rsidR="00DB0DAC" w:rsidRPr="00DB0DAC" w:rsidRDefault="00DB0DAC">
      <w:pPr>
        <w:pStyle w:val="CommentText"/>
        <w:rPr>
          <w:lang w:val="en-US"/>
        </w:rPr>
      </w:pPr>
      <w:r>
        <w:rPr>
          <w:rStyle w:val="CommentReference"/>
        </w:rPr>
        <w:annotationRef/>
      </w:r>
      <w:r>
        <w:rPr>
          <w:lang w:val="en-US"/>
        </w:rPr>
        <w:t>Will be merged</w:t>
      </w:r>
    </w:p>
  </w:comment>
  <w:comment w:id="179" w:author="Nikas Konstantinos" w:date="2023-10-18T14:03:00Z" w:initials="NK">
    <w:p w14:paraId="428275B8" w14:textId="67D1D7C2" w:rsidR="003126BB" w:rsidRPr="003126BB" w:rsidRDefault="003126BB">
      <w:pPr>
        <w:pStyle w:val="CommentText"/>
        <w:rPr>
          <w:lang w:val="en-US"/>
        </w:rPr>
      </w:pPr>
      <w:r>
        <w:rPr>
          <w:rStyle w:val="CommentReference"/>
        </w:rPr>
        <w:annotationRef/>
      </w:r>
      <w:proofErr w:type="spellStart"/>
      <w:r w:rsidRPr="003126BB">
        <w:rPr>
          <w:rStyle w:val="ui-provider"/>
          <w:lang w:val="en-US"/>
        </w:rPr>
        <w:t>Rating_Approval_Authorities</w:t>
      </w:r>
      <w:proofErr w:type="spellEnd"/>
      <w:r w:rsidR="00D45F6D">
        <w:rPr>
          <w:rStyle w:val="ui-provider"/>
          <w:lang w:val="en-US"/>
        </w:rPr>
        <w:t xml:space="preserve"> (LOV)</w:t>
      </w:r>
    </w:p>
  </w:comment>
  <w:comment w:id="180" w:author="Nikas Konstantinos" w:date="2023-10-18T14:04:00Z" w:initials="NK">
    <w:p w14:paraId="28F1225B" w14:textId="0E7FA51C" w:rsidR="005C67B7" w:rsidRPr="005C67B7" w:rsidRDefault="005C67B7">
      <w:pPr>
        <w:pStyle w:val="CommentText"/>
        <w:rPr>
          <w:lang w:val="en-US"/>
        </w:rPr>
      </w:pPr>
      <w:r>
        <w:rPr>
          <w:rStyle w:val="CommentReference"/>
        </w:rPr>
        <w:annotationRef/>
      </w:r>
      <w:r w:rsidR="00F25B2A">
        <w:rPr>
          <w:lang w:val="en-US"/>
        </w:rPr>
        <w:t>Only AM</w:t>
      </w:r>
    </w:p>
  </w:comment>
  <w:comment w:id="182" w:author="Nikas Konstantinos" w:date="2023-10-18T14:09:00Z" w:initials="NK">
    <w:p w14:paraId="63117CFA" w14:textId="5433F8BD" w:rsidR="00390469" w:rsidRPr="00390469" w:rsidRDefault="00390469">
      <w:pPr>
        <w:pStyle w:val="CommentText"/>
        <w:rPr>
          <w:lang w:val="en-US"/>
        </w:rPr>
      </w:pPr>
      <w:r>
        <w:rPr>
          <w:rStyle w:val="CommentReference"/>
        </w:rPr>
        <w:annotationRef/>
      </w:r>
      <w:proofErr w:type="spellStart"/>
      <w:r w:rsidRPr="00390469">
        <w:rPr>
          <w:rStyle w:val="ui-provider"/>
          <w:lang w:val="en-US"/>
        </w:rPr>
        <w:t>Obligor_Rating_Override_Reason_Description</w:t>
      </w:r>
      <w:proofErr w:type="spellEnd"/>
      <w:r w:rsidRPr="00390469">
        <w:rPr>
          <w:rStyle w:val="ui-provider"/>
          <w:lang w:val="en-US"/>
        </w:rPr>
        <w:t xml:space="preserve"> (existing </w:t>
      </w:r>
      <w:proofErr w:type="spellStart"/>
      <w:r w:rsidRPr="00390469">
        <w:rPr>
          <w:rStyle w:val="ui-provider"/>
          <w:lang w:val="en-US"/>
        </w:rPr>
        <w:t>LoV</w:t>
      </w:r>
      <w:proofErr w:type="spellEnd"/>
      <w:r w:rsidRPr="00390469">
        <w:rPr>
          <w:rStyle w:val="ui-provider"/>
          <w:lang w:val="en-US"/>
        </w:rPr>
        <w:t>)</w:t>
      </w:r>
    </w:p>
  </w:comment>
  <w:comment w:id="184" w:author="Nikas Konstantinos" w:date="2023-10-18T14:09:00Z" w:initials="NK">
    <w:p w14:paraId="0882BE6D" w14:textId="719A1255" w:rsidR="009C6683" w:rsidRPr="009C6683" w:rsidRDefault="009C6683">
      <w:pPr>
        <w:pStyle w:val="CommentText"/>
        <w:rPr>
          <w:lang w:val="en-US"/>
        </w:rPr>
      </w:pPr>
      <w:r>
        <w:rPr>
          <w:rStyle w:val="CommentReference"/>
        </w:rPr>
        <w:annotationRef/>
      </w:r>
      <w:r>
        <w:rPr>
          <w:lang w:val="en-US"/>
        </w:rPr>
        <w:t>Mapping</w:t>
      </w:r>
      <w:r w:rsidR="00D43913">
        <w:rPr>
          <w:lang w:val="en-US"/>
        </w:rPr>
        <w:t xml:space="preserve"> with DWH codes</w:t>
      </w:r>
    </w:p>
  </w:comment>
  <w:comment w:id="185" w:author="Nikas Konstantinos" w:date="2023-10-18T14:10:00Z" w:initials="NK">
    <w:p w14:paraId="4DF95FD4" w14:textId="6F3A0A64" w:rsidR="004350DF" w:rsidRPr="004350DF" w:rsidRDefault="004350DF">
      <w:pPr>
        <w:pStyle w:val="CommentText"/>
        <w:rPr>
          <w:lang w:val="en-US"/>
        </w:rPr>
      </w:pPr>
      <w:r>
        <w:rPr>
          <w:rStyle w:val="CommentReference"/>
        </w:rPr>
        <w:annotationRef/>
      </w:r>
      <w:r>
        <w:t>ΜΔΣ</w:t>
      </w:r>
    </w:p>
  </w:comment>
  <w:comment w:id="190" w:author="Tertigka Vasiliki" w:date="2023-10-17T12:06:00Z" w:initials="TV">
    <w:p w14:paraId="65EA6861" w14:textId="77777777" w:rsidR="00BB609F" w:rsidRPr="00756116" w:rsidRDefault="00BB609F" w:rsidP="002A1474">
      <w:pPr>
        <w:pStyle w:val="CommentText"/>
        <w:rPr>
          <w:lang w:val="en-US"/>
        </w:rPr>
      </w:pPr>
      <w:r>
        <w:rPr>
          <w:rStyle w:val="CommentReference"/>
        </w:rPr>
        <w:annotationRef/>
      </w:r>
      <w:r>
        <w:rPr>
          <w:lang w:val="en-US"/>
        </w:rPr>
        <w:t>New codes will be generated and we will inform you.</w:t>
      </w:r>
    </w:p>
  </w:comment>
  <w:comment w:id="191" w:author="Nikas Konstantinos" w:date="2023-10-18T14:12:00Z" w:initials="NK">
    <w:p w14:paraId="61EDDB07" w14:textId="4D748DD0" w:rsidR="00CD0102" w:rsidRPr="00CD0102" w:rsidRDefault="00CD0102">
      <w:pPr>
        <w:pStyle w:val="CommentText"/>
        <w:rPr>
          <w:lang w:val="en-US"/>
        </w:rPr>
      </w:pPr>
      <w:r>
        <w:rPr>
          <w:rStyle w:val="CommentReference"/>
        </w:rPr>
        <w:annotationRef/>
      </w:r>
      <w:r>
        <w:rPr>
          <w:lang w:val="en-US"/>
        </w:rPr>
        <w:t>LOV 01 Systemic, 02 Override</w:t>
      </w:r>
    </w:p>
  </w:comment>
  <w:comment w:id="192" w:author="Nikas Konstantinos" w:date="2023-10-18T14:14:00Z" w:initials="NK">
    <w:p w14:paraId="3D1647A7" w14:textId="1049DB45" w:rsidR="00E71B15" w:rsidRPr="00E71B15" w:rsidRDefault="00E71B15">
      <w:pPr>
        <w:pStyle w:val="CommentText"/>
        <w:rPr>
          <w:lang w:val="en-US"/>
        </w:rPr>
      </w:pPr>
      <w:r>
        <w:rPr>
          <w:rStyle w:val="CommentReference"/>
        </w:rPr>
        <w:annotationRef/>
      </w:r>
      <w:r>
        <w:rPr>
          <w:lang w:val="en-US"/>
        </w:rPr>
        <w:t>8 decimals</w:t>
      </w:r>
    </w:p>
  </w:comment>
  <w:comment w:id="193" w:author="Tertigka Vasiliki" w:date="2023-10-17T12:08:00Z" w:initials="TV">
    <w:p w14:paraId="1094696E" w14:textId="77777777" w:rsidR="00743DDD" w:rsidRPr="00756116" w:rsidRDefault="00743DDD" w:rsidP="00A041AC">
      <w:pPr>
        <w:pStyle w:val="CommentText"/>
        <w:rPr>
          <w:lang w:val="en-US"/>
        </w:rPr>
      </w:pPr>
      <w:r>
        <w:rPr>
          <w:rStyle w:val="CommentReference"/>
        </w:rPr>
        <w:annotationRef/>
      </w:r>
      <w:r>
        <w:rPr>
          <w:lang w:val="en-US"/>
        </w:rPr>
        <w:t>It is the zone not the environmental score (</w:t>
      </w:r>
      <w:r w:rsidRPr="00756116">
        <w:rPr>
          <w:lang w:val="en-US"/>
        </w:rPr>
        <w:t xml:space="preserve"> </w:t>
      </w:r>
      <w:r>
        <w:rPr>
          <w:lang w:val="en-US"/>
        </w:rPr>
        <w:t xml:space="preserve">page </w:t>
      </w:r>
      <w:r w:rsidRPr="00756116">
        <w:rPr>
          <w:lang w:val="en-US"/>
        </w:rPr>
        <w:t xml:space="preserve">27  </w:t>
      </w:r>
      <w:r>
        <w:rPr>
          <w:lang w:val="en-US"/>
        </w:rPr>
        <w:t>development</w:t>
      </w:r>
      <w:r w:rsidRPr="00756116">
        <w:rPr>
          <w:lang w:val="en-US"/>
        </w:rPr>
        <w:t xml:space="preserve"> </w:t>
      </w:r>
      <w:r>
        <w:rPr>
          <w:lang w:val="en-US"/>
        </w:rPr>
        <w:t>document</w:t>
      </w:r>
      <w:r w:rsidRPr="00756116">
        <w:rPr>
          <w:lang w:val="en-US"/>
        </w:rPr>
        <w:t xml:space="preserve">, </w:t>
      </w:r>
      <w:r>
        <w:rPr>
          <w:lang w:val="en-US"/>
        </w:rPr>
        <w:t xml:space="preserve">per </w:t>
      </w:r>
      <w:r w:rsidRPr="00756116">
        <w:rPr>
          <w:lang w:val="en-US"/>
        </w:rPr>
        <w:t xml:space="preserve"> </w:t>
      </w:r>
      <w:r>
        <w:t>Ε</w:t>
      </w:r>
      <w:r w:rsidRPr="00756116">
        <w:rPr>
          <w:lang w:val="en-US"/>
        </w:rPr>
        <w:t xml:space="preserve">- S- G,  </w:t>
      </w:r>
      <w:r>
        <w:rPr>
          <w:lang w:val="en-US"/>
        </w:rPr>
        <w:t>paragraph</w:t>
      </w:r>
      <w:r w:rsidRPr="00756116">
        <w:rPr>
          <w:lang w:val="en-US"/>
        </w:rPr>
        <w:t xml:space="preserve"> 6.2  : </w:t>
      </w:r>
      <w:r>
        <w:rPr>
          <w:lang w:val="en-US"/>
        </w:rPr>
        <w:t>green</w:t>
      </w:r>
      <w:r w:rsidRPr="00756116">
        <w:rPr>
          <w:lang w:val="en-US"/>
        </w:rPr>
        <w:t xml:space="preserve">/ </w:t>
      </w:r>
      <w:r>
        <w:rPr>
          <w:lang w:val="en-US"/>
        </w:rPr>
        <w:t>amber</w:t>
      </w:r>
      <w:r w:rsidRPr="00756116">
        <w:rPr>
          <w:lang w:val="en-US"/>
        </w:rPr>
        <w:t xml:space="preserve">/ </w:t>
      </w:r>
      <w:r>
        <w:rPr>
          <w:lang w:val="en-US"/>
        </w:rPr>
        <w:t>red)</w:t>
      </w:r>
    </w:p>
  </w:comment>
  <w:comment w:id="194" w:author="Nikas Konstantinos" w:date="2023-10-18T14:17:00Z" w:initials="NK">
    <w:p w14:paraId="7C6DA753" w14:textId="2C674EB0" w:rsidR="00E71B15" w:rsidRPr="00E71B15" w:rsidRDefault="00E71B15">
      <w:pPr>
        <w:pStyle w:val="CommentText"/>
        <w:rPr>
          <w:lang w:val="en-US"/>
        </w:rPr>
      </w:pPr>
      <w:r>
        <w:rPr>
          <w:rStyle w:val="CommentReference"/>
        </w:rPr>
        <w:annotationRef/>
      </w:r>
      <w:r>
        <w:rPr>
          <w:lang w:val="en-US"/>
        </w:rPr>
        <w:t>01 red, 02 amber, 03 green</w:t>
      </w:r>
    </w:p>
  </w:comment>
  <w:comment w:id="213" w:author="Tertigka Vasiliki" w:date="2023-10-10T14:35:00Z" w:initials="TV">
    <w:p w14:paraId="6955AF11" w14:textId="0628E7D1" w:rsidR="00990442" w:rsidRPr="00756116" w:rsidRDefault="00990442" w:rsidP="005066BB">
      <w:pPr>
        <w:pStyle w:val="CommentText"/>
        <w:rPr>
          <w:lang w:val="en-US"/>
        </w:rPr>
      </w:pPr>
      <w:r>
        <w:rPr>
          <w:rStyle w:val="CommentReference"/>
        </w:rPr>
        <w:annotationRef/>
      </w:r>
      <w:r>
        <w:rPr>
          <w:lang w:val="en-US"/>
        </w:rPr>
        <w:t>For IT to confirm</w:t>
      </w:r>
    </w:p>
  </w:comment>
  <w:comment w:id="215" w:author="Tertigka Vasiliki" w:date="2023-10-10T14:38:00Z" w:initials="TV">
    <w:p w14:paraId="20ADEF4C" w14:textId="77777777" w:rsidR="008D7B5D" w:rsidRPr="00756116" w:rsidRDefault="00AB07D6" w:rsidP="005E299F">
      <w:pPr>
        <w:pStyle w:val="CommentText"/>
        <w:rPr>
          <w:lang w:val="en-US"/>
        </w:rPr>
      </w:pPr>
      <w:r>
        <w:rPr>
          <w:rStyle w:val="CommentReference"/>
        </w:rPr>
        <w:annotationRef/>
      </w:r>
      <w:r w:rsidR="008D7B5D">
        <w:rPr>
          <w:lang w:val="en-US"/>
        </w:rPr>
        <w:t>Same</w:t>
      </w:r>
      <w:r w:rsidR="008D7B5D" w:rsidRPr="00756116">
        <w:rPr>
          <w:lang w:val="en-US"/>
        </w:rPr>
        <w:t xml:space="preserve"> </w:t>
      </w:r>
      <w:r w:rsidR="008D7B5D">
        <w:rPr>
          <w:lang w:val="en-US"/>
        </w:rPr>
        <w:t>scale</w:t>
      </w:r>
      <w:r w:rsidR="008D7B5D" w:rsidRPr="00756116">
        <w:rPr>
          <w:lang w:val="en-US"/>
        </w:rPr>
        <w:t xml:space="preserve"> </w:t>
      </w:r>
      <w:r w:rsidR="008D7B5D">
        <w:rPr>
          <w:lang w:val="en-US"/>
        </w:rPr>
        <w:t>with</w:t>
      </w:r>
      <w:r w:rsidR="008D7B5D" w:rsidRPr="00756116">
        <w:rPr>
          <w:lang w:val="en-US"/>
        </w:rPr>
        <w:t xml:space="preserve"> </w:t>
      </w:r>
      <w:r w:rsidR="008D7B5D">
        <w:rPr>
          <w:lang w:val="en-US"/>
        </w:rPr>
        <w:t>final</w:t>
      </w:r>
      <w:r w:rsidR="008D7B5D" w:rsidRPr="00756116">
        <w:rPr>
          <w:lang w:val="en-US"/>
        </w:rPr>
        <w:t xml:space="preserve"> </w:t>
      </w:r>
      <w:proofErr w:type="spellStart"/>
      <w:r w:rsidR="008D7B5D">
        <w:rPr>
          <w:lang w:val="en-US"/>
        </w:rPr>
        <w:t>esg</w:t>
      </w:r>
      <w:proofErr w:type="spellEnd"/>
      <w:r w:rsidR="008D7B5D" w:rsidRPr="00756116">
        <w:rPr>
          <w:lang w:val="en-US"/>
        </w:rPr>
        <w:t xml:space="preserve"> rating</w:t>
      </w:r>
    </w:p>
  </w:comment>
  <w:comment w:id="216" w:author="Nikas Konstantinos" w:date="2023-10-18T14:24:00Z" w:initials="NK">
    <w:p w14:paraId="55EA5BCD" w14:textId="2DADDBEA" w:rsidR="00EA7114" w:rsidRPr="00EA7114" w:rsidRDefault="00EA7114">
      <w:pPr>
        <w:pStyle w:val="CommentText"/>
        <w:rPr>
          <w:lang w:val="en-US"/>
        </w:rPr>
      </w:pPr>
      <w:r>
        <w:rPr>
          <w:rStyle w:val="CommentReference"/>
        </w:rPr>
        <w:annotationRef/>
      </w:r>
      <w:r>
        <w:rPr>
          <w:lang w:val="en-US"/>
        </w:rP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2D7329" w15:done="0"/>
  <w15:commentEx w15:paraId="7D177801" w15:paraIdParent="102D7329" w15:done="0"/>
  <w15:commentEx w15:paraId="5956BEA6" w15:done="0"/>
  <w15:commentEx w15:paraId="0D48B212" w15:paraIdParent="5956BEA6" w15:done="0"/>
  <w15:commentEx w15:paraId="3AA34AB1" w15:paraIdParent="5956BEA6" w15:done="0"/>
  <w15:commentEx w15:paraId="0F5428A9" w15:done="0"/>
  <w15:commentEx w15:paraId="123251F6" w15:paraIdParent="0F5428A9" w15:done="0"/>
  <w15:commentEx w15:paraId="0B704FA8" w15:done="0"/>
  <w15:commentEx w15:paraId="3E0A1C76" w15:done="0"/>
  <w15:commentEx w15:paraId="757B49E5" w15:done="0"/>
  <w15:commentEx w15:paraId="3C000F92" w15:paraIdParent="757B49E5" w15:done="0"/>
  <w15:commentEx w15:paraId="4F34AF38" w15:done="1"/>
  <w15:commentEx w15:paraId="2A8F47A1" w15:done="0"/>
  <w15:commentEx w15:paraId="48080164" w15:paraIdParent="2A8F47A1" w15:done="0"/>
  <w15:commentEx w15:paraId="6F568337" w15:done="0"/>
  <w15:commentEx w15:paraId="1F695768" w15:paraIdParent="6F568337" w15:done="0"/>
  <w15:commentEx w15:paraId="2867775D" w15:done="0"/>
  <w15:commentEx w15:paraId="61CE6606" w15:paraIdParent="2867775D" w15:done="0"/>
  <w15:commentEx w15:paraId="160C7DA5" w15:done="0"/>
  <w15:commentEx w15:paraId="06CB5547" w15:done="0"/>
  <w15:commentEx w15:paraId="2521EA99" w15:paraIdParent="06CB5547" w15:done="0"/>
  <w15:commentEx w15:paraId="51ED3B8D" w15:done="0"/>
  <w15:commentEx w15:paraId="72598A06" w15:paraIdParent="51ED3B8D" w15:done="0"/>
  <w15:commentEx w15:paraId="2B1FECE9" w15:done="0"/>
  <w15:commentEx w15:paraId="19CDE474" w15:paraIdParent="2B1FECE9" w15:done="0"/>
  <w15:commentEx w15:paraId="1597D67C" w15:done="0"/>
  <w15:commentEx w15:paraId="4D365BDF" w15:paraIdParent="1597D67C" w15:done="0"/>
  <w15:commentEx w15:paraId="6AAC1059" w15:done="0"/>
  <w15:commentEx w15:paraId="7F1951AA" w15:paraIdParent="6AAC1059" w15:done="0"/>
  <w15:commentEx w15:paraId="4136F475" w15:done="0"/>
  <w15:commentEx w15:paraId="72C761C9" w15:done="0"/>
  <w15:commentEx w15:paraId="648B8E99" w15:done="0"/>
  <w15:commentEx w15:paraId="5E32B9FA" w15:done="0"/>
  <w15:commentEx w15:paraId="31A657DB" w15:done="0"/>
  <w15:commentEx w15:paraId="1ACC085F" w15:paraIdParent="31A657DB" w15:done="0"/>
  <w15:commentEx w15:paraId="07560849" w15:done="0"/>
  <w15:commentEx w15:paraId="75F0DEE3" w15:done="0"/>
  <w15:commentEx w15:paraId="0E1BA06F" w15:done="0"/>
  <w15:commentEx w15:paraId="5DD6A62E" w15:done="1"/>
  <w15:commentEx w15:paraId="2D909BED" w15:done="1"/>
  <w15:commentEx w15:paraId="1D972C70" w15:done="0"/>
  <w15:commentEx w15:paraId="7FB7AA58" w15:done="0"/>
  <w15:commentEx w15:paraId="0B749051" w15:paraIdParent="7FB7AA58" w15:done="0"/>
  <w15:commentEx w15:paraId="21ACF13D" w15:done="0"/>
  <w15:commentEx w15:paraId="18EEF1DA" w15:done="0"/>
  <w15:commentEx w15:paraId="428275B8" w15:done="0"/>
  <w15:commentEx w15:paraId="28F1225B" w15:done="0"/>
  <w15:commentEx w15:paraId="63117CFA" w15:done="0"/>
  <w15:commentEx w15:paraId="0882BE6D" w15:done="0"/>
  <w15:commentEx w15:paraId="4DF95FD4" w15:done="0"/>
  <w15:commentEx w15:paraId="65EA6861" w15:done="0"/>
  <w15:commentEx w15:paraId="61EDDB07" w15:done="0"/>
  <w15:commentEx w15:paraId="3D1647A7" w15:done="0"/>
  <w15:commentEx w15:paraId="1094696E" w15:done="0"/>
  <w15:commentEx w15:paraId="7C6DA753" w15:paraIdParent="1094696E" w15:done="0"/>
  <w15:commentEx w15:paraId="6955AF11" w15:done="0"/>
  <w15:commentEx w15:paraId="20ADEF4C" w15:done="0"/>
  <w15:commentEx w15:paraId="55EA5BCD" w15:paraIdParent="20ADEF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CFB809" w16cex:dateUtc="2023-10-10T08:46:00Z"/>
  <w16cex:commentExtensible w16cex:durableId="28D91CC5" w16cex:dateUtc="2023-10-17T11:46:00Z"/>
  <w16cex:commentExtensible w16cex:durableId="28CFB873" w16cex:dateUtc="2023-10-10T08:48:00Z"/>
  <w16cex:commentExtensible w16cex:durableId="28D91CE6" w16cex:dateUtc="2023-10-17T11:47:00Z"/>
  <w16cex:commentExtensible w16cex:durableId="28D91D5C" w16cex:dateUtc="2023-10-17T11:49:00Z"/>
  <w16cex:commentExtensible w16cex:durableId="28CFB9A7" w16cex:dateUtc="2023-10-10T08:53:00Z"/>
  <w16cex:commentExtensible w16cex:durableId="28D91DED" w16cex:dateUtc="2023-10-17T11:51:00Z"/>
  <w16cex:commentExtensible w16cex:durableId="28CFBBE1" w16cex:dateUtc="2023-10-10T09:02:00Z"/>
  <w16cex:commentExtensible w16cex:durableId="28DA5F3A" w16cex:dateUtc="2023-10-18T10:42:00Z"/>
  <w16cex:commentExtensible w16cex:durableId="28CFBDC6" w16cex:dateUtc="2023-10-10T09:10:00Z"/>
  <w16cex:commentExtensible w16cex:durableId="28D92CC4" w16cex:dateUtc="2023-10-17T12:54:00Z"/>
  <w16cex:commentExtensible w16cex:durableId="28CFC4AF" w16cex:dateUtc="2023-10-10T09:40:00Z"/>
  <w16cex:commentExtensible w16cex:durableId="28D8E246" w16cex:dateUtc="2023-10-17T07:36:00Z"/>
  <w16cex:commentExtensible w16cex:durableId="28D92E2E" w16cex:dateUtc="2023-10-17T13:00:00Z"/>
  <w16cex:commentExtensible w16cex:durableId="28D8E819" w16cex:dateUtc="2023-10-17T08:01:00Z"/>
  <w16cex:commentExtensible w16cex:durableId="28DA5112" w16cex:dateUtc="2023-10-18T09:41:00Z"/>
  <w16cex:commentExtensible w16cex:durableId="28D8E3D4" w16cex:dateUtc="2023-10-17T07:43:00Z"/>
  <w16cex:commentExtensible w16cex:durableId="28D92FD0" w16cex:dateUtc="2023-10-17T13:07:00Z"/>
  <w16cex:commentExtensible w16cex:durableId="28D8E369" w16cex:dateUtc="2023-10-17T07:41:00Z"/>
  <w16cex:commentExtensible w16cex:durableId="28D8E419" w16cex:dateUtc="2023-10-17T07:44:00Z"/>
  <w16cex:commentExtensible w16cex:durableId="28D9316B" w16cex:dateUtc="2023-10-17T13:14:00Z"/>
  <w16cex:commentExtensible w16cex:durableId="28D8E474" w16cex:dateUtc="2023-10-17T07:46:00Z"/>
  <w16cex:commentExtensible w16cex:durableId="28D932BC" w16cex:dateUtc="2023-10-17T13:20:00Z"/>
  <w16cex:commentExtensible w16cex:durableId="28CFD148" w16cex:dateUtc="2023-10-10T10:34:00Z"/>
  <w16cex:commentExtensible w16cex:durableId="28D93994" w16cex:dateUtc="2023-10-17T13:49:00Z"/>
  <w16cex:commentExtensible w16cex:durableId="28D8F2DF" w16cex:dateUtc="2023-10-17T08:47:00Z"/>
  <w16cex:commentExtensible w16cex:durableId="28DA6E1D" w16cex:dateUtc="2023-10-18T11:45:00Z"/>
  <w16cex:commentExtensible w16cex:durableId="28D8F2EE" w16cex:dateUtc="2023-10-17T08:47:00Z"/>
  <w16cex:commentExtensible w16cex:durableId="28DA6E24" w16cex:dateUtc="2023-10-18T11:45:00Z"/>
  <w16cex:commentExtensible w16cex:durableId="28CFDBFE" w16cex:dateUtc="2023-10-10T11:19:00Z"/>
  <w16cex:commentExtensible w16cex:durableId="28D8F406" w16cex:dateUtc="2023-10-17T08:52:00Z"/>
  <w16cex:commentExtensible w16cex:durableId="28CFDE2E" w16cex:dateUtc="2023-10-10T11:29:00Z"/>
  <w16cex:commentExtensible w16cex:durableId="28D8F4AE" w16cex:dateUtc="2023-10-17T08:55:00Z"/>
  <w16cex:commentExtensible w16cex:durableId="28D8F4D0" w16cex:dateUtc="2023-10-17T08:56:00Z"/>
  <w16cex:commentExtensible w16cex:durableId="28DA6F60" w16cex:dateUtc="2023-10-18T11:51:00Z"/>
  <w16cex:commentExtensible w16cex:durableId="28CFDD88" w16cex:dateUtc="2023-10-10T11:26:00Z"/>
  <w16cex:commentExtensible w16cex:durableId="28DA6E8D" w16cex:dateUtc="2023-10-18T11:47:00Z"/>
  <w16cex:commentExtensible w16cex:durableId="28CFDDFD" w16cex:dateUtc="2023-10-10T11:28:00Z"/>
  <w16cex:commentExtensible w16cex:durableId="28D8F637" w16cex:dateUtc="2023-10-17T09:01:00Z"/>
  <w16cex:commentExtensible w16cex:durableId="28D8F688" w16cex:dateUtc="2023-10-17T09:03:00Z"/>
  <w16cex:commentExtensible w16cex:durableId="28CFDF11" w16cex:dateUtc="2023-10-10T11:32:00Z"/>
  <w16cex:commentExtensible w16cex:durableId="28D8F71D" w16cex:dateUtc="2023-10-17T09:05:00Z"/>
  <w16cex:commentExtensible w16cex:durableId="28DA61AD" w16cex:dateUtc="2023-10-18T10:52:00Z"/>
  <w16cex:commentExtensible w16cex:durableId="28DA62D9" w16cex:dateUtc="2023-10-18T10:57:00Z"/>
  <w16cex:commentExtensible w16cex:durableId="28DA6355" w16cex:dateUtc="2023-10-18T10:59:00Z"/>
  <w16cex:commentExtensible w16cex:durableId="28DA6433" w16cex:dateUtc="2023-10-18T11:03:00Z"/>
  <w16cex:commentExtensible w16cex:durableId="28DA648A" w16cex:dateUtc="2023-10-18T11:04:00Z"/>
  <w16cex:commentExtensible w16cex:durableId="28DA657C" w16cex:dateUtc="2023-10-18T11:09:00Z"/>
  <w16cex:commentExtensible w16cex:durableId="28DA65B6" w16cex:dateUtc="2023-10-18T11:09:00Z"/>
  <w16cex:commentExtensible w16cex:durableId="28DA65F0" w16cex:dateUtc="2023-10-18T11:10:00Z"/>
  <w16cex:commentExtensible w16cex:durableId="28D8F760" w16cex:dateUtc="2023-10-17T09:06:00Z"/>
  <w16cex:commentExtensible w16cex:durableId="28DA6667" w16cex:dateUtc="2023-10-18T11:12:00Z"/>
  <w16cex:commentExtensible w16cex:durableId="28DA66D7" w16cex:dateUtc="2023-10-18T11:14:00Z"/>
  <w16cex:commentExtensible w16cex:durableId="28D8F7D7" w16cex:dateUtc="2023-10-17T09:08:00Z"/>
  <w16cex:commentExtensible w16cex:durableId="28DA677C" w16cex:dateUtc="2023-10-18T11:17:00Z"/>
  <w16cex:commentExtensible w16cex:durableId="28CFDF9F" w16cex:dateUtc="2023-10-10T11:35:00Z"/>
  <w16cex:commentExtensible w16cex:durableId="28CFE082" w16cex:dateUtc="2023-10-10T11:38:00Z"/>
  <w16cex:commentExtensible w16cex:durableId="28DA693B" w16cex:dateUtc="2023-10-18T1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2D7329" w16cid:durableId="28CFB809"/>
  <w16cid:commentId w16cid:paraId="7D177801" w16cid:durableId="28D91CC5"/>
  <w16cid:commentId w16cid:paraId="5956BEA6" w16cid:durableId="28CFB873"/>
  <w16cid:commentId w16cid:paraId="0D48B212" w16cid:durableId="28D91CE6"/>
  <w16cid:commentId w16cid:paraId="3AA34AB1" w16cid:durableId="28D91D5C"/>
  <w16cid:commentId w16cid:paraId="0F5428A9" w16cid:durableId="28CFB9A7"/>
  <w16cid:commentId w16cid:paraId="123251F6" w16cid:durableId="28D91DED"/>
  <w16cid:commentId w16cid:paraId="0B704FA8" w16cid:durableId="28CFBBE1"/>
  <w16cid:commentId w16cid:paraId="3E0A1C76" w16cid:durableId="28DA5F3A"/>
  <w16cid:commentId w16cid:paraId="757B49E5" w16cid:durableId="28CFBDC6"/>
  <w16cid:commentId w16cid:paraId="3C000F92" w16cid:durableId="28D92CC4"/>
  <w16cid:commentId w16cid:paraId="4F34AF38" w16cid:durableId="28CFC4AF"/>
  <w16cid:commentId w16cid:paraId="2A8F47A1" w16cid:durableId="28D8E246"/>
  <w16cid:commentId w16cid:paraId="48080164" w16cid:durableId="28D92E2E"/>
  <w16cid:commentId w16cid:paraId="6F568337" w16cid:durableId="28D8E819"/>
  <w16cid:commentId w16cid:paraId="1F695768" w16cid:durableId="28DA5112"/>
  <w16cid:commentId w16cid:paraId="2867775D" w16cid:durableId="28D8E3D4"/>
  <w16cid:commentId w16cid:paraId="61CE6606" w16cid:durableId="28D92FD0"/>
  <w16cid:commentId w16cid:paraId="160C7DA5" w16cid:durableId="28D8E369"/>
  <w16cid:commentId w16cid:paraId="06CB5547" w16cid:durableId="28D8E419"/>
  <w16cid:commentId w16cid:paraId="2521EA99" w16cid:durableId="28D9316B"/>
  <w16cid:commentId w16cid:paraId="51ED3B8D" w16cid:durableId="28D8E474"/>
  <w16cid:commentId w16cid:paraId="72598A06" w16cid:durableId="28D932BC"/>
  <w16cid:commentId w16cid:paraId="2B1FECE9" w16cid:durableId="28CFD148"/>
  <w16cid:commentId w16cid:paraId="19CDE474" w16cid:durableId="28D93994"/>
  <w16cid:commentId w16cid:paraId="1597D67C" w16cid:durableId="28D8F2DF"/>
  <w16cid:commentId w16cid:paraId="4D365BDF" w16cid:durableId="28DA6E1D"/>
  <w16cid:commentId w16cid:paraId="6AAC1059" w16cid:durableId="28D8F2EE"/>
  <w16cid:commentId w16cid:paraId="7F1951AA" w16cid:durableId="28DA6E24"/>
  <w16cid:commentId w16cid:paraId="4136F475" w16cid:durableId="28CFDBFE"/>
  <w16cid:commentId w16cid:paraId="72C761C9" w16cid:durableId="28D8F406"/>
  <w16cid:commentId w16cid:paraId="648B8E99" w16cid:durableId="28CFDE2E"/>
  <w16cid:commentId w16cid:paraId="5E32B9FA" w16cid:durableId="28D8F4AE"/>
  <w16cid:commentId w16cid:paraId="31A657DB" w16cid:durableId="28D8F4D0"/>
  <w16cid:commentId w16cid:paraId="1ACC085F" w16cid:durableId="28DA6F60"/>
  <w16cid:commentId w16cid:paraId="07560849" w16cid:durableId="28CFDD88"/>
  <w16cid:commentId w16cid:paraId="75F0DEE3" w16cid:durableId="28DA6E8D"/>
  <w16cid:commentId w16cid:paraId="0E1BA06F" w16cid:durableId="28CFDDFD"/>
  <w16cid:commentId w16cid:paraId="5DD6A62E" w16cid:durableId="28D8F637"/>
  <w16cid:commentId w16cid:paraId="2D909BED" w16cid:durableId="28D8F688"/>
  <w16cid:commentId w16cid:paraId="1D972C70" w16cid:durableId="28CFDF11"/>
  <w16cid:commentId w16cid:paraId="7FB7AA58" w16cid:durableId="28D8F71D"/>
  <w16cid:commentId w16cid:paraId="0B749051" w16cid:durableId="28DA61AD"/>
  <w16cid:commentId w16cid:paraId="21ACF13D" w16cid:durableId="28DA62D9"/>
  <w16cid:commentId w16cid:paraId="18EEF1DA" w16cid:durableId="28DA6355"/>
  <w16cid:commentId w16cid:paraId="428275B8" w16cid:durableId="28DA6433"/>
  <w16cid:commentId w16cid:paraId="28F1225B" w16cid:durableId="28DA648A"/>
  <w16cid:commentId w16cid:paraId="63117CFA" w16cid:durableId="28DA657C"/>
  <w16cid:commentId w16cid:paraId="0882BE6D" w16cid:durableId="28DA65B6"/>
  <w16cid:commentId w16cid:paraId="4DF95FD4" w16cid:durableId="28DA65F0"/>
  <w16cid:commentId w16cid:paraId="65EA6861" w16cid:durableId="28D8F760"/>
  <w16cid:commentId w16cid:paraId="61EDDB07" w16cid:durableId="28DA6667"/>
  <w16cid:commentId w16cid:paraId="3D1647A7" w16cid:durableId="28DA66D7"/>
  <w16cid:commentId w16cid:paraId="1094696E" w16cid:durableId="28D8F7D7"/>
  <w16cid:commentId w16cid:paraId="7C6DA753" w16cid:durableId="28DA677C"/>
  <w16cid:commentId w16cid:paraId="6955AF11" w16cid:durableId="28CFDF9F"/>
  <w16cid:commentId w16cid:paraId="20ADEF4C" w16cid:durableId="28CFE082"/>
  <w16cid:commentId w16cid:paraId="55EA5BCD" w16cid:durableId="28DA69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69983" w14:textId="77777777" w:rsidR="00753807" w:rsidRDefault="00753807" w:rsidP="00E57969">
      <w:pPr>
        <w:spacing w:after="0" w:line="240" w:lineRule="auto"/>
      </w:pPr>
      <w:r>
        <w:separator/>
      </w:r>
    </w:p>
  </w:endnote>
  <w:endnote w:type="continuationSeparator" w:id="0">
    <w:p w14:paraId="63C0B834" w14:textId="77777777" w:rsidR="00753807" w:rsidRDefault="00753807" w:rsidP="00E57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Bliss Pro ExtraLight">
    <w:altName w:val="Calibri"/>
    <w:panose1 w:val="00000000000000000000"/>
    <w:charset w:val="00"/>
    <w:family w:val="modern"/>
    <w:notTrueType/>
    <w:pitch w:val="variable"/>
    <w:sig w:usb0="00000001" w:usb1="5000205B" w:usb2="00000000" w:usb3="00000000" w:csb0="0000009F" w:csb1="00000000"/>
  </w:font>
  <w:font w:name="Arial">
    <w:panose1 w:val="020B0604020202020204"/>
    <w:charset w:val="A1"/>
    <w:family w:val="swiss"/>
    <w:pitch w:val="variable"/>
    <w:sig w:usb0="E0002EFF" w:usb1="C000785B" w:usb2="00000009" w:usb3="00000000" w:csb0="000001FF" w:csb1="00000000"/>
  </w:font>
  <w:font w:name="Bliss Pro Medium">
    <w:altName w:val="Arial"/>
    <w:panose1 w:val="00000000000000000000"/>
    <w:charset w:val="00"/>
    <w:family w:val="modern"/>
    <w:notTrueType/>
    <w:pitch w:val="variable"/>
    <w:sig w:usb0="A00002EF" w:usb1="5000205B" w:usb2="00000000" w:usb3="00000000" w:csb0="0000009F" w:csb1="00000000"/>
  </w:font>
  <w:font w:name="Bliss Pro Light">
    <w:altName w:val="Calibri"/>
    <w:panose1 w:val="00000000000000000000"/>
    <w:charset w:val="00"/>
    <w:family w:val="modern"/>
    <w:notTrueType/>
    <w:pitch w:val="variable"/>
    <w:sig w:usb0="A00002EF" w:usb1="5000205B" w:usb2="00000000" w:usb3="00000000" w:csb0="0000009F" w:csb1="00000000"/>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813628"/>
      <w:docPartObj>
        <w:docPartGallery w:val="Page Numbers (Bottom of Page)"/>
        <w:docPartUnique/>
      </w:docPartObj>
    </w:sdtPr>
    <w:sdtEndPr/>
    <w:sdtContent>
      <w:p w14:paraId="00F76DA9" w14:textId="2F243972" w:rsidR="00C56AE3" w:rsidRDefault="00C56AE3">
        <w:pPr>
          <w:pStyle w:val="Footer"/>
          <w:jc w:val="right"/>
        </w:pPr>
        <w:proofErr w:type="spellStart"/>
        <w:r>
          <w:t>Page</w:t>
        </w:r>
        <w:proofErr w:type="spellEnd"/>
        <w:r>
          <w:t xml:space="preserve"> | </w:t>
        </w:r>
        <w:r>
          <w:fldChar w:fldCharType="begin"/>
        </w:r>
        <w:r>
          <w:instrText xml:space="preserve"> PAGE   \* MERGEFORMAT </w:instrText>
        </w:r>
        <w:r>
          <w:fldChar w:fldCharType="separate"/>
        </w:r>
        <w:r w:rsidR="0025389D">
          <w:rPr>
            <w:noProof/>
          </w:rPr>
          <w:t>12</w:t>
        </w:r>
        <w:r>
          <w:rPr>
            <w:noProof/>
          </w:rPr>
          <w:fldChar w:fldCharType="end"/>
        </w:r>
      </w:p>
    </w:sdtContent>
  </w:sdt>
  <w:p w14:paraId="2F369887" w14:textId="77777777" w:rsidR="00C56AE3" w:rsidRDefault="00C56A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CB5A3" w14:textId="77777777" w:rsidR="00753807" w:rsidRDefault="00753807" w:rsidP="00E57969">
      <w:pPr>
        <w:spacing w:after="0" w:line="240" w:lineRule="auto"/>
      </w:pPr>
      <w:r>
        <w:separator/>
      </w:r>
    </w:p>
  </w:footnote>
  <w:footnote w:type="continuationSeparator" w:id="0">
    <w:p w14:paraId="2E192392" w14:textId="77777777" w:rsidR="00753807" w:rsidRDefault="00753807" w:rsidP="00E579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103C1" w14:textId="77777777" w:rsidR="00C56AE3" w:rsidRDefault="00C56AE3">
    <w:pPr>
      <w:pStyle w:val="Header"/>
    </w:pPr>
  </w:p>
  <w:tbl>
    <w:tblPr>
      <w:tblW w:w="5265" w:type="pct"/>
      <w:tblBorders>
        <w:top w:val="single" w:sz="4" w:space="0" w:color="595959"/>
        <w:left w:val="single" w:sz="4" w:space="0" w:color="595959"/>
        <w:bottom w:val="single" w:sz="4" w:space="0" w:color="595959"/>
        <w:right w:val="single" w:sz="4" w:space="0" w:color="595959"/>
        <w:insideH w:val="single" w:sz="6" w:space="0" w:color="595959"/>
        <w:insideV w:val="single" w:sz="6" w:space="0" w:color="595959"/>
      </w:tblBorders>
      <w:tblLook w:val="00A0" w:firstRow="1" w:lastRow="0" w:firstColumn="1" w:lastColumn="0" w:noHBand="0" w:noVBand="0"/>
    </w:tblPr>
    <w:tblGrid>
      <w:gridCol w:w="2677"/>
      <w:gridCol w:w="4406"/>
      <w:gridCol w:w="1653"/>
    </w:tblGrid>
    <w:tr w:rsidR="00C56AE3" w:rsidRPr="001A410F" w14:paraId="6ED812DC" w14:textId="77777777" w:rsidTr="00E57969">
      <w:trPr>
        <w:trHeight w:val="786"/>
      </w:trPr>
      <w:tc>
        <w:tcPr>
          <w:tcW w:w="1532" w:type="pct"/>
          <w:vAlign w:val="center"/>
        </w:tcPr>
        <w:p w14:paraId="6FB9B96F" w14:textId="77777777" w:rsidR="00C56AE3" w:rsidRDefault="00C56AE3" w:rsidP="00E57969">
          <w:pPr>
            <w:pStyle w:val="Header"/>
            <w:tabs>
              <w:tab w:val="right" w:pos="2445"/>
            </w:tabs>
            <w:rPr>
              <w:rFonts w:cs="Arial"/>
              <w:color w:val="7F7F7F"/>
              <w:sz w:val="18"/>
              <w:szCs w:val="18"/>
            </w:rPr>
          </w:pPr>
          <w:r w:rsidRPr="00D2053C">
            <w:rPr>
              <w:noProof/>
              <w:color w:val="808080"/>
              <w:sz w:val="36"/>
              <w:szCs w:val="36"/>
              <w:lang w:eastAsia="el-GR"/>
            </w:rPr>
            <w:drawing>
              <wp:inline distT="0" distB="0" distL="0" distR="0" wp14:anchorId="66741B45" wp14:editId="0F4708C0">
                <wp:extent cx="1554480" cy="27432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274320"/>
                        </a:xfrm>
                        <a:prstGeom prst="rect">
                          <a:avLst/>
                        </a:prstGeom>
                        <a:noFill/>
                        <a:ln>
                          <a:noFill/>
                        </a:ln>
                      </pic:spPr>
                    </pic:pic>
                  </a:graphicData>
                </a:graphic>
              </wp:inline>
            </w:drawing>
          </w:r>
        </w:p>
      </w:tc>
      <w:tc>
        <w:tcPr>
          <w:tcW w:w="2522" w:type="pct"/>
        </w:tcPr>
        <w:p w14:paraId="430BCB9D" w14:textId="77777777" w:rsidR="00C56AE3" w:rsidRDefault="00C56AE3" w:rsidP="00E57969">
          <w:pPr>
            <w:pStyle w:val="Header"/>
            <w:rPr>
              <w:rFonts w:cs="Arial"/>
              <w:color w:val="7F7F7F"/>
              <w:sz w:val="18"/>
              <w:szCs w:val="18"/>
              <w:lang w:val="en-US"/>
            </w:rPr>
          </w:pPr>
          <w:r w:rsidRPr="00E57969">
            <w:rPr>
              <w:rFonts w:cs="Arial"/>
              <w:color w:val="7F7F7F"/>
              <w:sz w:val="18"/>
              <w:szCs w:val="18"/>
              <w:lang w:val="en-US"/>
            </w:rPr>
            <w:t>Document Title:</w:t>
          </w:r>
        </w:p>
        <w:p w14:paraId="368F1C47" w14:textId="4BB431B0" w:rsidR="00C56AE3" w:rsidRPr="00E57969" w:rsidRDefault="00C56AE3" w:rsidP="00E57969">
          <w:pPr>
            <w:pStyle w:val="Header"/>
            <w:rPr>
              <w:rFonts w:cs="Arial"/>
              <w:color w:val="7F7F7F"/>
              <w:sz w:val="18"/>
              <w:szCs w:val="18"/>
              <w:lang w:val="en-US"/>
            </w:rPr>
          </w:pPr>
          <w:r w:rsidRPr="00E57969">
            <w:rPr>
              <w:rFonts w:cs="Arial"/>
              <w:color w:val="7F7F7F"/>
              <w:sz w:val="18"/>
              <w:szCs w:val="18"/>
              <w:lang w:val="en-US"/>
            </w:rPr>
            <w:t>Functional SPECIFICATIONS</w:t>
          </w:r>
          <w:r w:rsidRPr="00CF7F05">
            <w:rPr>
              <w:rFonts w:cs="Arial"/>
              <w:color w:val="7F7F7F"/>
              <w:sz w:val="18"/>
              <w:szCs w:val="18"/>
              <w:lang w:val="en-US"/>
            </w:rPr>
            <w:t xml:space="preserve"> </w:t>
          </w:r>
          <w:r>
            <w:rPr>
              <w:rFonts w:cs="Arial"/>
              <w:color w:val="7F7F7F"/>
              <w:sz w:val="18"/>
              <w:szCs w:val="18"/>
              <w:lang w:val="en-US"/>
            </w:rPr>
            <w:t>for</w:t>
          </w:r>
          <w:r w:rsidRPr="00CF7F05">
            <w:rPr>
              <w:rFonts w:cs="Arial"/>
              <w:color w:val="7F7F7F"/>
              <w:sz w:val="18"/>
              <w:szCs w:val="18"/>
              <w:lang w:val="en-US"/>
            </w:rPr>
            <w:t xml:space="preserve"> </w:t>
          </w:r>
          <w:r w:rsidR="00C07A73">
            <w:rPr>
              <w:rFonts w:cs="Arial"/>
              <w:color w:val="7F7F7F"/>
              <w:sz w:val="18"/>
              <w:szCs w:val="18"/>
              <w:lang w:val="en-US"/>
            </w:rPr>
            <w:t xml:space="preserve">CL </w:t>
          </w:r>
          <w:r w:rsidR="00B77681">
            <w:rPr>
              <w:rFonts w:cs="Arial"/>
              <w:color w:val="7F7F7F"/>
              <w:sz w:val="18"/>
              <w:szCs w:val="18"/>
              <w:lang w:val="en-US"/>
            </w:rPr>
            <w:t xml:space="preserve">ESG </w:t>
          </w:r>
          <w:r w:rsidR="00122B50">
            <w:rPr>
              <w:rFonts w:cs="Arial"/>
              <w:color w:val="7F7F7F"/>
              <w:sz w:val="18"/>
              <w:szCs w:val="18"/>
              <w:lang w:val="en-US"/>
            </w:rPr>
            <w:t>Assessment</w:t>
          </w:r>
        </w:p>
        <w:p w14:paraId="2B3CAC42" w14:textId="5A92C56E" w:rsidR="00C56AE3" w:rsidRPr="00E57969" w:rsidRDefault="00C56AE3" w:rsidP="00E57969">
          <w:pPr>
            <w:pStyle w:val="Header"/>
            <w:tabs>
              <w:tab w:val="center" w:pos="1878"/>
              <w:tab w:val="left" w:pos="2985"/>
            </w:tabs>
            <w:rPr>
              <w:rFonts w:cs="Arial"/>
              <w:color w:val="7F7F7F"/>
              <w:sz w:val="18"/>
              <w:szCs w:val="18"/>
              <w:lang w:val="en-US"/>
            </w:rPr>
          </w:pPr>
          <w:r w:rsidRPr="00E57969">
            <w:rPr>
              <w:rFonts w:cs="Arial"/>
              <w:color w:val="7F7F7F"/>
              <w:sz w:val="18"/>
              <w:szCs w:val="18"/>
              <w:lang w:val="en-US"/>
            </w:rPr>
            <w:t>Date:</w:t>
          </w:r>
          <w:r w:rsidR="0001393E" w:rsidRPr="001A410F">
            <w:rPr>
              <w:rFonts w:cs="Arial"/>
              <w:color w:val="7F7F7F"/>
              <w:sz w:val="18"/>
              <w:szCs w:val="18"/>
              <w:lang w:val="en-US"/>
            </w:rPr>
            <w:t>06</w:t>
          </w:r>
          <w:r w:rsidRPr="00E57969">
            <w:rPr>
              <w:rFonts w:cs="Arial"/>
              <w:color w:val="7F7F7F"/>
              <w:sz w:val="18"/>
              <w:szCs w:val="18"/>
              <w:lang w:val="en-US"/>
            </w:rPr>
            <w:t>/</w:t>
          </w:r>
          <w:r w:rsidR="0001393E" w:rsidRPr="001A410F">
            <w:rPr>
              <w:rFonts w:cs="Arial"/>
              <w:color w:val="7F7F7F"/>
              <w:sz w:val="18"/>
              <w:szCs w:val="18"/>
              <w:lang w:val="en-US"/>
            </w:rPr>
            <w:t>10</w:t>
          </w:r>
          <w:r w:rsidRPr="00E57969">
            <w:rPr>
              <w:rFonts w:cs="Arial"/>
              <w:color w:val="7F7F7F"/>
              <w:sz w:val="18"/>
              <w:szCs w:val="18"/>
              <w:lang w:val="en-US"/>
            </w:rPr>
            <w:t>/202</w:t>
          </w:r>
          <w:r w:rsidR="0001393E" w:rsidRPr="001A410F">
            <w:rPr>
              <w:rFonts w:cs="Arial"/>
              <w:color w:val="7F7F7F"/>
              <w:sz w:val="18"/>
              <w:szCs w:val="18"/>
              <w:lang w:val="en-US"/>
            </w:rPr>
            <w:t>3</w:t>
          </w:r>
          <w:r w:rsidRPr="00E57969">
            <w:rPr>
              <w:rFonts w:cs="Arial"/>
              <w:color w:val="7F7F7F"/>
              <w:sz w:val="18"/>
              <w:szCs w:val="18"/>
              <w:lang w:val="en-US"/>
            </w:rPr>
            <w:tab/>
          </w:r>
        </w:p>
        <w:p w14:paraId="51A918FF" w14:textId="47CDC237" w:rsidR="00C56AE3" w:rsidRPr="00E57969" w:rsidRDefault="00C56AE3" w:rsidP="00EA0C50">
          <w:pPr>
            <w:pStyle w:val="Header"/>
            <w:rPr>
              <w:rFonts w:cs="Arial"/>
              <w:color w:val="7F7F7F"/>
              <w:sz w:val="18"/>
              <w:szCs w:val="18"/>
              <w:lang w:val="en-US"/>
            </w:rPr>
          </w:pPr>
          <w:r w:rsidRPr="00E57969">
            <w:rPr>
              <w:rFonts w:cs="Arial"/>
              <w:color w:val="7F7F7F"/>
              <w:sz w:val="18"/>
              <w:szCs w:val="18"/>
              <w:lang w:val="en-US"/>
            </w:rPr>
            <w:t xml:space="preserve">Version:  </w:t>
          </w:r>
          <w:r w:rsidR="0001393E" w:rsidRPr="001A410F">
            <w:rPr>
              <w:rFonts w:cs="Arial"/>
              <w:color w:val="7F7F7F"/>
              <w:sz w:val="18"/>
              <w:szCs w:val="18"/>
              <w:lang w:val="en-US"/>
            </w:rPr>
            <w:t>1</w:t>
          </w:r>
          <w:r w:rsidRPr="00E57969">
            <w:rPr>
              <w:rFonts w:cs="Arial"/>
              <w:color w:val="7F7F7F"/>
              <w:sz w:val="18"/>
              <w:szCs w:val="18"/>
              <w:lang w:val="en-US"/>
            </w:rPr>
            <w:t>.0</w:t>
          </w:r>
        </w:p>
      </w:tc>
      <w:tc>
        <w:tcPr>
          <w:tcW w:w="946" w:type="pct"/>
          <w:vAlign w:val="center"/>
        </w:tcPr>
        <w:p w14:paraId="5F30D13E" w14:textId="77777777" w:rsidR="00C56AE3" w:rsidRPr="00E57969" w:rsidRDefault="00C56AE3" w:rsidP="00E57969">
          <w:pPr>
            <w:pStyle w:val="Header"/>
            <w:rPr>
              <w:rFonts w:cs="Arial"/>
              <w:color w:val="7F7F7F"/>
              <w:sz w:val="18"/>
              <w:szCs w:val="18"/>
              <w:lang w:val="en-US"/>
            </w:rPr>
          </w:pPr>
          <w:r>
            <w:rPr>
              <w:noProof/>
              <w:lang w:eastAsia="el-GR"/>
            </w:rPr>
            <w:drawing>
              <wp:anchor distT="0" distB="0" distL="114300" distR="114300" simplePos="0" relativeHeight="251660288" behindDoc="0" locked="0" layoutInCell="1" allowOverlap="1" wp14:anchorId="332769B2" wp14:editId="0A0E9122">
                <wp:simplePos x="0" y="0"/>
                <wp:positionH relativeFrom="column">
                  <wp:posOffset>206375</wp:posOffset>
                </wp:positionH>
                <wp:positionV relativeFrom="paragraph">
                  <wp:posOffset>-6350</wp:posOffset>
                </wp:positionV>
                <wp:extent cx="493395" cy="447675"/>
                <wp:effectExtent l="0" t="0" r="1905" b="9525"/>
                <wp:wrapNone/>
                <wp:docPr id="30" name="Picture 2" descr="A picture containing drawing&#10;&#10;Description automatically generated">
                  <a:extLst xmlns:a="http://schemas.openxmlformats.org/drawingml/2006/main">
                    <a:ext uri="{FF2B5EF4-FFF2-40B4-BE49-F238E27FC236}">
                      <a16:creationId xmlns:a16="http://schemas.microsoft.com/office/drawing/2014/main" id="{54761666-B4F9-4709-898D-DF9DA4534A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drawing&#10;&#10;Description automatically generated">
                          <a:extLst>
                            <a:ext uri="{FF2B5EF4-FFF2-40B4-BE49-F238E27FC236}">
                              <a16:creationId xmlns:a16="http://schemas.microsoft.com/office/drawing/2014/main" id="{54761666-B4F9-4709-898D-DF9DA4534A62}"/>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493395" cy="447675"/>
                        </a:xfrm>
                        <a:prstGeom prst="rect">
                          <a:avLst/>
                        </a:prstGeom>
                      </pic:spPr>
                    </pic:pic>
                  </a:graphicData>
                </a:graphic>
                <wp14:sizeRelH relativeFrom="margin">
                  <wp14:pctWidth>0</wp14:pctWidth>
                </wp14:sizeRelH>
                <wp14:sizeRelV relativeFrom="margin">
                  <wp14:pctHeight>0</wp14:pctHeight>
                </wp14:sizeRelV>
              </wp:anchor>
            </w:drawing>
          </w:r>
          <w:r>
            <w:rPr>
              <w:noProof/>
              <w:lang w:eastAsia="el-GR"/>
            </w:rPr>
            <w:drawing>
              <wp:anchor distT="0" distB="0" distL="114300" distR="114300" simplePos="0" relativeHeight="251659264" behindDoc="0" locked="0" layoutInCell="1" allowOverlap="1" wp14:anchorId="6BE2730E" wp14:editId="6964D8A5">
                <wp:simplePos x="0" y="0"/>
                <wp:positionH relativeFrom="column">
                  <wp:posOffset>4987925</wp:posOffset>
                </wp:positionH>
                <wp:positionV relativeFrom="paragraph">
                  <wp:posOffset>5823585</wp:posOffset>
                </wp:positionV>
                <wp:extent cx="1437005" cy="1437005"/>
                <wp:effectExtent l="0" t="0" r="0" b="0"/>
                <wp:wrapNone/>
                <wp:docPr id="31" name="Picture 2" descr="A picture containing drawing&#10;&#10;Description automatically generated">
                  <a:extLst xmlns:a="http://schemas.openxmlformats.org/drawingml/2006/main">
                    <a:ext uri="{FF2B5EF4-FFF2-40B4-BE49-F238E27FC236}">
                      <a16:creationId xmlns:a16="http://schemas.microsoft.com/office/drawing/2014/main" id="{54761666-B4F9-4709-898D-DF9DA4534A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drawing&#10;&#10;Description automatically generated">
                          <a:extLst>
                            <a:ext uri="{FF2B5EF4-FFF2-40B4-BE49-F238E27FC236}">
                              <a16:creationId xmlns:a16="http://schemas.microsoft.com/office/drawing/2014/main" id="{54761666-B4F9-4709-898D-DF9DA4534A62}"/>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437005" cy="1437005"/>
                        </a:xfrm>
                        <a:prstGeom prst="rect">
                          <a:avLst/>
                        </a:prstGeom>
                      </pic:spPr>
                    </pic:pic>
                  </a:graphicData>
                </a:graphic>
              </wp:anchor>
            </w:drawing>
          </w:r>
        </w:p>
      </w:tc>
    </w:tr>
  </w:tbl>
  <w:p w14:paraId="72586BDE" w14:textId="77777777" w:rsidR="00C56AE3" w:rsidRPr="00E57969" w:rsidRDefault="00C56AE3">
    <w:pPr>
      <w:pStyle w:val="Header"/>
      <w:rPr>
        <w:lang w:val="en-US"/>
      </w:rPr>
    </w:pPr>
  </w:p>
  <w:p w14:paraId="452F1DDB" w14:textId="77777777" w:rsidR="00C56AE3" w:rsidRPr="00E57969" w:rsidRDefault="00C56AE3">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444A"/>
    <w:multiLevelType w:val="hybridMultilevel"/>
    <w:tmpl w:val="29F86020"/>
    <w:lvl w:ilvl="0" w:tplc="0408000D">
      <w:start w:val="1"/>
      <w:numFmt w:val="bullet"/>
      <w:lvlText w:val=""/>
      <w:lvlJc w:val="left"/>
      <w:pPr>
        <w:ind w:left="720" w:hanging="360"/>
      </w:pPr>
      <w:rPr>
        <w:rFonts w:ascii="Wingdings" w:hAnsi="Wingding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86E276F"/>
    <w:multiLevelType w:val="multilevel"/>
    <w:tmpl w:val="2652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2204DC"/>
    <w:multiLevelType w:val="hybridMultilevel"/>
    <w:tmpl w:val="26A023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A2673A3"/>
    <w:multiLevelType w:val="hybridMultilevel"/>
    <w:tmpl w:val="2EE693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A854617"/>
    <w:multiLevelType w:val="multilevel"/>
    <w:tmpl w:val="2652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090ECB"/>
    <w:multiLevelType w:val="hybridMultilevel"/>
    <w:tmpl w:val="4768E3C0"/>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0B4B633A"/>
    <w:multiLevelType w:val="multilevel"/>
    <w:tmpl w:val="F754FB02"/>
    <w:lvl w:ilvl="0">
      <w:start w:val="3"/>
      <w:numFmt w:val="decimal"/>
      <w:lvlText w:val="%1"/>
      <w:lvlJc w:val="left"/>
      <w:pPr>
        <w:ind w:left="420" w:hanging="420"/>
      </w:pPr>
      <w:rPr>
        <w:rFonts w:hint="default"/>
      </w:rPr>
    </w:lvl>
    <w:lvl w:ilvl="1">
      <w:start w:val="6"/>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0ED2394E"/>
    <w:multiLevelType w:val="hybridMultilevel"/>
    <w:tmpl w:val="1476357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0530383"/>
    <w:multiLevelType w:val="hybridMultilevel"/>
    <w:tmpl w:val="AD426A92"/>
    <w:lvl w:ilvl="0" w:tplc="0408000D">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111202C8"/>
    <w:multiLevelType w:val="hybridMultilevel"/>
    <w:tmpl w:val="C05282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117B3E18"/>
    <w:multiLevelType w:val="hybridMultilevel"/>
    <w:tmpl w:val="98D0F1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19022693"/>
    <w:multiLevelType w:val="multilevel"/>
    <w:tmpl w:val="0792D9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483C7A"/>
    <w:multiLevelType w:val="hybridMultilevel"/>
    <w:tmpl w:val="A98CF51C"/>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043729F"/>
    <w:multiLevelType w:val="multilevel"/>
    <w:tmpl w:val="2A66F8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0F23BE"/>
    <w:multiLevelType w:val="hybridMultilevel"/>
    <w:tmpl w:val="BEA69D2E"/>
    <w:lvl w:ilvl="0" w:tplc="FFFFFFFF">
      <w:start w:val="1"/>
      <w:numFmt w:val="lowerLetter"/>
      <w:lvlText w:val="%1)"/>
      <w:lvlJc w:val="left"/>
      <w:pPr>
        <w:ind w:left="720" w:hanging="360"/>
      </w:pPr>
    </w:lvl>
    <w:lvl w:ilvl="1" w:tplc="0408000B">
      <w:start w:val="1"/>
      <w:numFmt w:val="bullet"/>
      <w:lvlText w:val=""/>
      <w:lvlJc w:val="left"/>
      <w:pPr>
        <w:ind w:left="720" w:hanging="360"/>
      </w:pPr>
      <w:rPr>
        <w:rFonts w:ascii="Wingdings" w:hAnsi="Wingdings" w:hint="default"/>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4BA2D26"/>
    <w:multiLevelType w:val="hybridMultilevel"/>
    <w:tmpl w:val="8116861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273F65AC"/>
    <w:multiLevelType w:val="hybridMultilevel"/>
    <w:tmpl w:val="A63234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28736E76"/>
    <w:multiLevelType w:val="hybridMultilevel"/>
    <w:tmpl w:val="2FE498D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291C584E"/>
    <w:multiLevelType w:val="multilevel"/>
    <w:tmpl w:val="2652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307441"/>
    <w:multiLevelType w:val="hybridMultilevel"/>
    <w:tmpl w:val="8164687C"/>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1456F80"/>
    <w:multiLevelType w:val="multilevel"/>
    <w:tmpl w:val="2652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5F4028"/>
    <w:multiLevelType w:val="multilevel"/>
    <w:tmpl w:val="B5203958"/>
    <w:lvl w:ilvl="0">
      <w:start w:val="4"/>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5FD6169"/>
    <w:multiLevelType w:val="hybridMultilevel"/>
    <w:tmpl w:val="6EA29684"/>
    <w:lvl w:ilvl="0" w:tplc="04080003">
      <w:start w:val="1"/>
      <w:numFmt w:val="bullet"/>
      <w:lvlText w:val="o"/>
      <w:lvlJc w:val="left"/>
      <w:pPr>
        <w:ind w:left="1080" w:hanging="360"/>
      </w:pPr>
      <w:rPr>
        <w:rFonts w:ascii="Courier New" w:hAnsi="Courier New" w:cs="Courier New" w:hint="default"/>
      </w:rPr>
    </w:lvl>
    <w:lvl w:ilvl="1" w:tplc="04080003">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3" w15:restartNumberingAfterBreak="0">
    <w:nsid w:val="362850F7"/>
    <w:multiLevelType w:val="multilevel"/>
    <w:tmpl w:val="A740C0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8933B5"/>
    <w:multiLevelType w:val="hybridMultilevel"/>
    <w:tmpl w:val="6B44B22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3D511AE9"/>
    <w:multiLevelType w:val="hybridMultilevel"/>
    <w:tmpl w:val="CBEA6B92"/>
    <w:lvl w:ilvl="0" w:tplc="D56C310A">
      <w:start w:val="1"/>
      <w:numFmt w:val="bullet"/>
      <w:pStyle w:val="TableCellBullet"/>
      <w:lvlText w:val=""/>
      <w:lvlJc w:val="left"/>
      <w:pPr>
        <w:tabs>
          <w:tab w:val="num" w:pos="216"/>
        </w:tabs>
        <w:ind w:left="216"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D7163BD"/>
    <w:multiLevelType w:val="hybridMultilevel"/>
    <w:tmpl w:val="1512A9B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419D62F9"/>
    <w:multiLevelType w:val="hybridMultilevel"/>
    <w:tmpl w:val="8C6446B2"/>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423B1F42"/>
    <w:multiLevelType w:val="multilevel"/>
    <w:tmpl w:val="772E848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43A834AC"/>
    <w:multiLevelType w:val="hybridMultilevel"/>
    <w:tmpl w:val="C2CA5EA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30" w15:restartNumberingAfterBreak="0">
    <w:nsid w:val="44DE2E40"/>
    <w:multiLevelType w:val="hybridMultilevel"/>
    <w:tmpl w:val="1812AD9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47611675"/>
    <w:multiLevelType w:val="multilevel"/>
    <w:tmpl w:val="772E848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51B43044"/>
    <w:multiLevelType w:val="hybridMultilevel"/>
    <w:tmpl w:val="E64A44FA"/>
    <w:lvl w:ilvl="0" w:tplc="04080003">
      <w:start w:val="1"/>
      <w:numFmt w:val="bullet"/>
      <w:lvlText w:val="o"/>
      <w:lvlJc w:val="left"/>
      <w:pPr>
        <w:ind w:left="164" w:hanging="360"/>
      </w:pPr>
      <w:rPr>
        <w:rFonts w:ascii="Courier New" w:hAnsi="Courier New" w:cs="Courier New" w:hint="default"/>
      </w:rPr>
    </w:lvl>
    <w:lvl w:ilvl="1" w:tplc="FFFFFFFF" w:tentative="1">
      <w:start w:val="1"/>
      <w:numFmt w:val="lowerLetter"/>
      <w:lvlText w:val="%2."/>
      <w:lvlJc w:val="left"/>
      <w:pPr>
        <w:ind w:left="884" w:hanging="360"/>
      </w:pPr>
    </w:lvl>
    <w:lvl w:ilvl="2" w:tplc="FFFFFFFF" w:tentative="1">
      <w:start w:val="1"/>
      <w:numFmt w:val="lowerRoman"/>
      <w:lvlText w:val="%3."/>
      <w:lvlJc w:val="right"/>
      <w:pPr>
        <w:ind w:left="1604" w:hanging="180"/>
      </w:pPr>
    </w:lvl>
    <w:lvl w:ilvl="3" w:tplc="FFFFFFFF" w:tentative="1">
      <w:start w:val="1"/>
      <w:numFmt w:val="decimal"/>
      <w:lvlText w:val="%4."/>
      <w:lvlJc w:val="left"/>
      <w:pPr>
        <w:ind w:left="2324" w:hanging="360"/>
      </w:pPr>
    </w:lvl>
    <w:lvl w:ilvl="4" w:tplc="FFFFFFFF" w:tentative="1">
      <w:start w:val="1"/>
      <w:numFmt w:val="lowerLetter"/>
      <w:lvlText w:val="%5."/>
      <w:lvlJc w:val="left"/>
      <w:pPr>
        <w:ind w:left="3044" w:hanging="360"/>
      </w:pPr>
    </w:lvl>
    <w:lvl w:ilvl="5" w:tplc="FFFFFFFF" w:tentative="1">
      <w:start w:val="1"/>
      <w:numFmt w:val="lowerRoman"/>
      <w:lvlText w:val="%6."/>
      <w:lvlJc w:val="right"/>
      <w:pPr>
        <w:ind w:left="3764" w:hanging="180"/>
      </w:pPr>
    </w:lvl>
    <w:lvl w:ilvl="6" w:tplc="FFFFFFFF" w:tentative="1">
      <w:start w:val="1"/>
      <w:numFmt w:val="decimal"/>
      <w:lvlText w:val="%7."/>
      <w:lvlJc w:val="left"/>
      <w:pPr>
        <w:ind w:left="4484" w:hanging="360"/>
      </w:pPr>
    </w:lvl>
    <w:lvl w:ilvl="7" w:tplc="FFFFFFFF" w:tentative="1">
      <w:start w:val="1"/>
      <w:numFmt w:val="lowerLetter"/>
      <w:lvlText w:val="%8."/>
      <w:lvlJc w:val="left"/>
      <w:pPr>
        <w:ind w:left="5204" w:hanging="360"/>
      </w:pPr>
    </w:lvl>
    <w:lvl w:ilvl="8" w:tplc="FFFFFFFF" w:tentative="1">
      <w:start w:val="1"/>
      <w:numFmt w:val="lowerRoman"/>
      <w:lvlText w:val="%9."/>
      <w:lvlJc w:val="right"/>
      <w:pPr>
        <w:ind w:left="5924" w:hanging="180"/>
      </w:pPr>
    </w:lvl>
  </w:abstractNum>
  <w:abstractNum w:abstractNumId="33" w15:restartNumberingAfterBreak="0">
    <w:nsid w:val="59711552"/>
    <w:multiLevelType w:val="hybridMultilevel"/>
    <w:tmpl w:val="5532C6A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60E87AB8"/>
    <w:multiLevelType w:val="hybridMultilevel"/>
    <w:tmpl w:val="65C6CD78"/>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64857B82"/>
    <w:multiLevelType w:val="hybridMultilevel"/>
    <w:tmpl w:val="D18EC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6FFC570F"/>
    <w:multiLevelType w:val="hybridMultilevel"/>
    <w:tmpl w:val="2326AC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70012337"/>
    <w:multiLevelType w:val="multilevel"/>
    <w:tmpl w:val="2652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1FD3639"/>
    <w:multiLevelType w:val="hybridMultilevel"/>
    <w:tmpl w:val="E0500C0C"/>
    <w:lvl w:ilvl="0" w:tplc="04080003">
      <w:start w:val="1"/>
      <w:numFmt w:val="bullet"/>
      <w:lvlText w:val="o"/>
      <w:lvlJc w:val="left"/>
      <w:pPr>
        <w:ind w:left="720" w:hanging="360"/>
      </w:pPr>
      <w:rPr>
        <w:rFonts w:ascii="Courier New" w:hAnsi="Courier New" w:cs="Courier New"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9" w15:restartNumberingAfterBreak="0">
    <w:nsid w:val="7965732C"/>
    <w:multiLevelType w:val="hybridMultilevel"/>
    <w:tmpl w:val="ED3E276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7F802D7E"/>
    <w:multiLevelType w:val="hybridMultilevel"/>
    <w:tmpl w:val="E0A24FF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5"/>
  </w:num>
  <w:num w:numId="2">
    <w:abstractNumId w:val="24"/>
  </w:num>
  <w:num w:numId="3">
    <w:abstractNumId w:val="31"/>
  </w:num>
  <w:num w:numId="4">
    <w:abstractNumId w:val="15"/>
  </w:num>
  <w:num w:numId="5">
    <w:abstractNumId w:val="4"/>
  </w:num>
  <w:num w:numId="6">
    <w:abstractNumId w:val="37"/>
  </w:num>
  <w:num w:numId="7">
    <w:abstractNumId w:val="1"/>
  </w:num>
  <w:num w:numId="8">
    <w:abstractNumId w:val="20"/>
  </w:num>
  <w:num w:numId="9">
    <w:abstractNumId w:val="18"/>
  </w:num>
  <w:num w:numId="10">
    <w:abstractNumId w:val="33"/>
  </w:num>
  <w:num w:numId="11">
    <w:abstractNumId w:val="7"/>
  </w:num>
  <w:num w:numId="12">
    <w:abstractNumId w:val="28"/>
  </w:num>
  <w:num w:numId="13">
    <w:abstractNumId w:val="40"/>
  </w:num>
  <w:num w:numId="14">
    <w:abstractNumId w:val="30"/>
  </w:num>
  <w:num w:numId="15">
    <w:abstractNumId w:val="34"/>
  </w:num>
  <w:num w:numId="16">
    <w:abstractNumId w:val="5"/>
  </w:num>
  <w:num w:numId="17">
    <w:abstractNumId w:val="38"/>
  </w:num>
  <w:num w:numId="18">
    <w:abstractNumId w:val="8"/>
  </w:num>
  <w:num w:numId="19">
    <w:abstractNumId w:val="25"/>
  </w:num>
  <w:num w:numId="20">
    <w:abstractNumId w:val="11"/>
  </w:num>
  <w:num w:numId="21">
    <w:abstractNumId w:val="13"/>
  </w:num>
  <w:num w:numId="22">
    <w:abstractNumId w:val="23"/>
  </w:num>
  <w:num w:numId="23">
    <w:abstractNumId w:val="29"/>
  </w:num>
  <w:num w:numId="24">
    <w:abstractNumId w:val="3"/>
  </w:num>
  <w:num w:numId="25">
    <w:abstractNumId w:val="36"/>
  </w:num>
  <w:num w:numId="26">
    <w:abstractNumId w:val="10"/>
  </w:num>
  <w:num w:numId="27">
    <w:abstractNumId w:val="2"/>
  </w:num>
  <w:num w:numId="28">
    <w:abstractNumId w:val="16"/>
  </w:num>
  <w:num w:numId="29">
    <w:abstractNumId w:val="14"/>
  </w:num>
  <w:num w:numId="30">
    <w:abstractNumId w:val="22"/>
  </w:num>
  <w:num w:numId="31">
    <w:abstractNumId w:val="39"/>
  </w:num>
  <w:num w:numId="32">
    <w:abstractNumId w:val="17"/>
  </w:num>
  <w:num w:numId="33">
    <w:abstractNumId w:val="0"/>
  </w:num>
  <w:num w:numId="34">
    <w:abstractNumId w:val="32"/>
  </w:num>
  <w:num w:numId="35">
    <w:abstractNumId w:val="9"/>
  </w:num>
  <w:num w:numId="36">
    <w:abstractNumId w:val="26"/>
  </w:num>
  <w:num w:numId="37">
    <w:abstractNumId w:val="12"/>
  </w:num>
  <w:num w:numId="38">
    <w:abstractNumId w:val="6"/>
  </w:num>
  <w:num w:numId="39">
    <w:abstractNumId w:val="21"/>
  </w:num>
  <w:num w:numId="40">
    <w:abstractNumId w:val="27"/>
  </w:num>
  <w:num w:numId="41">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as Konstantinos">
    <w15:presenceInfo w15:providerId="AD" w15:userId="S::NikasK@unisystems.gr::49fbffdc-9ac9-424a-a73d-ef7fff594957"/>
  </w15:person>
  <w15:person w15:author="Tertigka Vasiliki">
    <w15:presenceInfo w15:providerId="AD" w15:userId="S::vasiliki.tertigka@alpha.gr::aeae239d-6cc5-4aca-aa4b-bdd90ff3e0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C14"/>
    <w:rsid w:val="00000BCB"/>
    <w:rsid w:val="000010E0"/>
    <w:rsid w:val="000021F0"/>
    <w:rsid w:val="00002815"/>
    <w:rsid w:val="00002C35"/>
    <w:rsid w:val="000130D3"/>
    <w:rsid w:val="0001393E"/>
    <w:rsid w:val="00021A07"/>
    <w:rsid w:val="0002260A"/>
    <w:rsid w:val="000263B7"/>
    <w:rsid w:val="00031064"/>
    <w:rsid w:val="00032495"/>
    <w:rsid w:val="00032F37"/>
    <w:rsid w:val="00034048"/>
    <w:rsid w:val="000363C8"/>
    <w:rsid w:val="000366B3"/>
    <w:rsid w:val="00041870"/>
    <w:rsid w:val="0004237B"/>
    <w:rsid w:val="00042F19"/>
    <w:rsid w:val="000449DE"/>
    <w:rsid w:val="00045280"/>
    <w:rsid w:val="0004709B"/>
    <w:rsid w:val="00055152"/>
    <w:rsid w:val="00066579"/>
    <w:rsid w:val="00067409"/>
    <w:rsid w:val="000727BC"/>
    <w:rsid w:val="000861AB"/>
    <w:rsid w:val="000875D8"/>
    <w:rsid w:val="00093DC1"/>
    <w:rsid w:val="00095459"/>
    <w:rsid w:val="000A0D0D"/>
    <w:rsid w:val="000A4471"/>
    <w:rsid w:val="000B081C"/>
    <w:rsid w:val="000B4478"/>
    <w:rsid w:val="000B5EA7"/>
    <w:rsid w:val="000C3D4F"/>
    <w:rsid w:val="000D1BE6"/>
    <w:rsid w:val="000D7CAB"/>
    <w:rsid w:val="000E5052"/>
    <w:rsid w:val="000E6F43"/>
    <w:rsid w:val="000F0DA0"/>
    <w:rsid w:val="000F1999"/>
    <w:rsid w:val="000F26CE"/>
    <w:rsid w:val="001031A3"/>
    <w:rsid w:val="001157B6"/>
    <w:rsid w:val="00115E45"/>
    <w:rsid w:val="00121B9C"/>
    <w:rsid w:val="001222C4"/>
    <w:rsid w:val="00122B50"/>
    <w:rsid w:val="00123AF4"/>
    <w:rsid w:val="001241C7"/>
    <w:rsid w:val="00125165"/>
    <w:rsid w:val="00127478"/>
    <w:rsid w:val="00132AEA"/>
    <w:rsid w:val="00134A87"/>
    <w:rsid w:val="00134D63"/>
    <w:rsid w:val="00150632"/>
    <w:rsid w:val="00152683"/>
    <w:rsid w:val="00152D3C"/>
    <w:rsid w:val="00154539"/>
    <w:rsid w:val="0015463E"/>
    <w:rsid w:val="001577A0"/>
    <w:rsid w:val="00166577"/>
    <w:rsid w:val="001679C6"/>
    <w:rsid w:val="00180DE0"/>
    <w:rsid w:val="001835DE"/>
    <w:rsid w:val="00184E71"/>
    <w:rsid w:val="00186218"/>
    <w:rsid w:val="00187697"/>
    <w:rsid w:val="00187E36"/>
    <w:rsid w:val="001900A5"/>
    <w:rsid w:val="00195B26"/>
    <w:rsid w:val="001973F9"/>
    <w:rsid w:val="001A18EE"/>
    <w:rsid w:val="001A2B22"/>
    <w:rsid w:val="001A410F"/>
    <w:rsid w:val="001A605B"/>
    <w:rsid w:val="001A7479"/>
    <w:rsid w:val="001B0C05"/>
    <w:rsid w:val="001B30A6"/>
    <w:rsid w:val="001B7B39"/>
    <w:rsid w:val="001C4509"/>
    <w:rsid w:val="001C7CE9"/>
    <w:rsid w:val="001D010B"/>
    <w:rsid w:val="001D239D"/>
    <w:rsid w:val="001D393C"/>
    <w:rsid w:val="001D48CE"/>
    <w:rsid w:val="001D7217"/>
    <w:rsid w:val="001E0FC2"/>
    <w:rsid w:val="001E3A37"/>
    <w:rsid w:val="001E4FC4"/>
    <w:rsid w:val="001E5DAE"/>
    <w:rsid w:val="001E7671"/>
    <w:rsid w:val="001F4B9C"/>
    <w:rsid w:val="0020559A"/>
    <w:rsid w:val="0021013F"/>
    <w:rsid w:val="00212E50"/>
    <w:rsid w:val="002150D3"/>
    <w:rsid w:val="0021792F"/>
    <w:rsid w:val="002230F5"/>
    <w:rsid w:val="00224E9E"/>
    <w:rsid w:val="00231411"/>
    <w:rsid w:val="00231DCE"/>
    <w:rsid w:val="00241C19"/>
    <w:rsid w:val="002507F7"/>
    <w:rsid w:val="0025389D"/>
    <w:rsid w:val="002550E9"/>
    <w:rsid w:val="00255A06"/>
    <w:rsid w:val="002617E4"/>
    <w:rsid w:val="00265C17"/>
    <w:rsid w:val="002664DC"/>
    <w:rsid w:val="00270274"/>
    <w:rsid w:val="00282028"/>
    <w:rsid w:val="00284A67"/>
    <w:rsid w:val="00285072"/>
    <w:rsid w:val="00286519"/>
    <w:rsid w:val="0029417D"/>
    <w:rsid w:val="002941BE"/>
    <w:rsid w:val="00294D74"/>
    <w:rsid w:val="00295CEB"/>
    <w:rsid w:val="002A51D5"/>
    <w:rsid w:val="002A60BC"/>
    <w:rsid w:val="002A694A"/>
    <w:rsid w:val="002B1624"/>
    <w:rsid w:val="002B1D80"/>
    <w:rsid w:val="002B5CA7"/>
    <w:rsid w:val="002B7AAF"/>
    <w:rsid w:val="002B7AE0"/>
    <w:rsid w:val="002C49A4"/>
    <w:rsid w:val="002C5FA9"/>
    <w:rsid w:val="002D1505"/>
    <w:rsid w:val="002D461F"/>
    <w:rsid w:val="002D7C73"/>
    <w:rsid w:val="002F152C"/>
    <w:rsid w:val="002F4C25"/>
    <w:rsid w:val="002F4E4C"/>
    <w:rsid w:val="00302AA3"/>
    <w:rsid w:val="003034E3"/>
    <w:rsid w:val="003126BB"/>
    <w:rsid w:val="00314720"/>
    <w:rsid w:val="003163E5"/>
    <w:rsid w:val="00316696"/>
    <w:rsid w:val="00317F6D"/>
    <w:rsid w:val="00325B80"/>
    <w:rsid w:val="00325D9F"/>
    <w:rsid w:val="00325EB1"/>
    <w:rsid w:val="00331C9C"/>
    <w:rsid w:val="00333AB1"/>
    <w:rsid w:val="00334535"/>
    <w:rsid w:val="00335B35"/>
    <w:rsid w:val="00337CB1"/>
    <w:rsid w:val="003416F9"/>
    <w:rsid w:val="00344805"/>
    <w:rsid w:val="00346C8F"/>
    <w:rsid w:val="00356889"/>
    <w:rsid w:val="0037161C"/>
    <w:rsid w:val="00372C66"/>
    <w:rsid w:val="0037410A"/>
    <w:rsid w:val="00376CD1"/>
    <w:rsid w:val="003804F3"/>
    <w:rsid w:val="00380C95"/>
    <w:rsid w:val="00381B6B"/>
    <w:rsid w:val="00383BB6"/>
    <w:rsid w:val="00385B34"/>
    <w:rsid w:val="00387BAC"/>
    <w:rsid w:val="00390469"/>
    <w:rsid w:val="00394B99"/>
    <w:rsid w:val="00395E9A"/>
    <w:rsid w:val="003B0F57"/>
    <w:rsid w:val="003B1FDA"/>
    <w:rsid w:val="003C5162"/>
    <w:rsid w:val="003C7E25"/>
    <w:rsid w:val="003D2E54"/>
    <w:rsid w:val="003E2A15"/>
    <w:rsid w:val="003E3931"/>
    <w:rsid w:val="003F2176"/>
    <w:rsid w:val="003F3FE5"/>
    <w:rsid w:val="003F4FD2"/>
    <w:rsid w:val="003F666B"/>
    <w:rsid w:val="003F798C"/>
    <w:rsid w:val="00403892"/>
    <w:rsid w:val="00404F8D"/>
    <w:rsid w:val="00405081"/>
    <w:rsid w:val="00411D04"/>
    <w:rsid w:val="004135E9"/>
    <w:rsid w:val="00413D99"/>
    <w:rsid w:val="004274B7"/>
    <w:rsid w:val="004275F6"/>
    <w:rsid w:val="00427D5C"/>
    <w:rsid w:val="00431DC6"/>
    <w:rsid w:val="00432234"/>
    <w:rsid w:val="0043458D"/>
    <w:rsid w:val="004350DF"/>
    <w:rsid w:val="00444AB6"/>
    <w:rsid w:val="004460EA"/>
    <w:rsid w:val="00452E9C"/>
    <w:rsid w:val="004675D8"/>
    <w:rsid w:val="00467DB6"/>
    <w:rsid w:val="00470958"/>
    <w:rsid w:val="004756ED"/>
    <w:rsid w:val="0047580B"/>
    <w:rsid w:val="0049036C"/>
    <w:rsid w:val="00495A6D"/>
    <w:rsid w:val="004970A8"/>
    <w:rsid w:val="004A382B"/>
    <w:rsid w:val="004A4F36"/>
    <w:rsid w:val="004B0D93"/>
    <w:rsid w:val="004B2100"/>
    <w:rsid w:val="004B2D77"/>
    <w:rsid w:val="004B38DA"/>
    <w:rsid w:val="004B64E8"/>
    <w:rsid w:val="004B7A80"/>
    <w:rsid w:val="004C5D63"/>
    <w:rsid w:val="004C5D8B"/>
    <w:rsid w:val="004C6373"/>
    <w:rsid w:val="004C78B8"/>
    <w:rsid w:val="004D06AE"/>
    <w:rsid w:val="004D0894"/>
    <w:rsid w:val="004D0FF9"/>
    <w:rsid w:val="004D3FE5"/>
    <w:rsid w:val="004E19B6"/>
    <w:rsid w:val="004E4A5A"/>
    <w:rsid w:val="004E4FF2"/>
    <w:rsid w:val="004E6CB5"/>
    <w:rsid w:val="004F1DD2"/>
    <w:rsid w:val="004F465A"/>
    <w:rsid w:val="004F7DE9"/>
    <w:rsid w:val="00501E1E"/>
    <w:rsid w:val="0050394C"/>
    <w:rsid w:val="00506B96"/>
    <w:rsid w:val="00506E36"/>
    <w:rsid w:val="00511B9B"/>
    <w:rsid w:val="00512081"/>
    <w:rsid w:val="005134E2"/>
    <w:rsid w:val="00514B1A"/>
    <w:rsid w:val="00515F53"/>
    <w:rsid w:val="00517843"/>
    <w:rsid w:val="00521D86"/>
    <w:rsid w:val="00521D97"/>
    <w:rsid w:val="00523DEF"/>
    <w:rsid w:val="0052556E"/>
    <w:rsid w:val="00534285"/>
    <w:rsid w:val="00545969"/>
    <w:rsid w:val="005511BA"/>
    <w:rsid w:val="00553AFC"/>
    <w:rsid w:val="00561120"/>
    <w:rsid w:val="00564619"/>
    <w:rsid w:val="005706C2"/>
    <w:rsid w:val="005738D4"/>
    <w:rsid w:val="00574F43"/>
    <w:rsid w:val="00575636"/>
    <w:rsid w:val="00575C00"/>
    <w:rsid w:val="005843E4"/>
    <w:rsid w:val="0058671A"/>
    <w:rsid w:val="00586DE0"/>
    <w:rsid w:val="00592914"/>
    <w:rsid w:val="005A55CD"/>
    <w:rsid w:val="005A5C53"/>
    <w:rsid w:val="005A6D5B"/>
    <w:rsid w:val="005A745F"/>
    <w:rsid w:val="005A7E93"/>
    <w:rsid w:val="005B4AE7"/>
    <w:rsid w:val="005B510F"/>
    <w:rsid w:val="005B7E68"/>
    <w:rsid w:val="005C1AFB"/>
    <w:rsid w:val="005C1B8E"/>
    <w:rsid w:val="005C494B"/>
    <w:rsid w:val="005C52D3"/>
    <w:rsid w:val="005C6473"/>
    <w:rsid w:val="005C67B7"/>
    <w:rsid w:val="005D4EB0"/>
    <w:rsid w:val="005E1AEB"/>
    <w:rsid w:val="005E5FCA"/>
    <w:rsid w:val="005E7A67"/>
    <w:rsid w:val="00606253"/>
    <w:rsid w:val="00612AD4"/>
    <w:rsid w:val="006165C2"/>
    <w:rsid w:val="006268C4"/>
    <w:rsid w:val="0063158B"/>
    <w:rsid w:val="00631DA1"/>
    <w:rsid w:val="00632CE9"/>
    <w:rsid w:val="00633519"/>
    <w:rsid w:val="006354D6"/>
    <w:rsid w:val="006368E3"/>
    <w:rsid w:val="00636B6D"/>
    <w:rsid w:val="00640967"/>
    <w:rsid w:val="00643F57"/>
    <w:rsid w:val="0064502B"/>
    <w:rsid w:val="006601CA"/>
    <w:rsid w:val="0066071D"/>
    <w:rsid w:val="0066222D"/>
    <w:rsid w:val="0066449B"/>
    <w:rsid w:val="006664F9"/>
    <w:rsid w:val="0067002C"/>
    <w:rsid w:val="00670823"/>
    <w:rsid w:val="006728B1"/>
    <w:rsid w:val="00677693"/>
    <w:rsid w:val="00677853"/>
    <w:rsid w:val="0069309B"/>
    <w:rsid w:val="00694841"/>
    <w:rsid w:val="006950D2"/>
    <w:rsid w:val="006A2F70"/>
    <w:rsid w:val="006B040F"/>
    <w:rsid w:val="006B27F1"/>
    <w:rsid w:val="006B75B8"/>
    <w:rsid w:val="006C0652"/>
    <w:rsid w:val="006C1111"/>
    <w:rsid w:val="006C26C8"/>
    <w:rsid w:val="006C3F46"/>
    <w:rsid w:val="006C4A4D"/>
    <w:rsid w:val="006C5366"/>
    <w:rsid w:val="006E0026"/>
    <w:rsid w:val="006E7C4D"/>
    <w:rsid w:val="006F130C"/>
    <w:rsid w:val="006F1D0B"/>
    <w:rsid w:val="006F7128"/>
    <w:rsid w:val="007064A8"/>
    <w:rsid w:val="00710E18"/>
    <w:rsid w:val="00716999"/>
    <w:rsid w:val="007237BB"/>
    <w:rsid w:val="00723C6C"/>
    <w:rsid w:val="007275B7"/>
    <w:rsid w:val="00733954"/>
    <w:rsid w:val="00743DDD"/>
    <w:rsid w:val="00744FF5"/>
    <w:rsid w:val="00745270"/>
    <w:rsid w:val="00752ED3"/>
    <w:rsid w:val="00753807"/>
    <w:rsid w:val="00756116"/>
    <w:rsid w:val="007578A2"/>
    <w:rsid w:val="00757991"/>
    <w:rsid w:val="00757F30"/>
    <w:rsid w:val="007634D9"/>
    <w:rsid w:val="007674F2"/>
    <w:rsid w:val="007751AB"/>
    <w:rsid w:val="0077723F"/>
    <w:rsid w:val="00781428"/>
    <w:rsid w:val="0078156F"/>
    <w:rsid w:val="0079467A"/>
    <w:rsid w:val="00795378"/>
    <w:rsid w:val="00795CB1"/>
    <w:rsid w:val="00796831"/>
    <w:rsid w:val="007A41CD"/>
    <w:rsid w:val="007A541A"/>
    <w:rsid w:val="007A7538"/>
    <w:rsid w:val="007B32C7"/>
    <w:rsid w:val="007B54C0"/>
    <w:rsid w:val="007C0C9A"/>
    <w:rsid w:val="007C2505"/>
    <w:rsid w:val="007C4A14"/>
    <w:rsid w:val="007C58E4"/>
    <w:rsid w:val="007D177A"/>
    <w:rsid w:val="007D1987"/>
    <w:rsid w:val="007D28D2"/>
    <w:rsid w:val="007D5CD7"/>
    <w:rsid w:val="007D6EDD"/>
    <w:rsid w:val="007E3388"/>
    <w:rsid w:val="007E6D68"/>
    <w:rsid w:val="007F41A2"/>
    <w:rsid w:val="007F624F"/>
    <w:rsid w:val="007F743F"/>
    <w:rsid w:val="00801EEA"/>
    <w:rsid w:val="008031F9"/>
    <w:rsid w:val="0080557E"/>
    <w:rsid w:val="008067CD"/>
    <w:rsid w:val="00807E18"/>
    <w:rsid w:val="00811777"/>
    <w:rsid w:val="00813015"/>
    <w:rsid w:val="0082057C"/>
    <w:rsid w:val="00824213"/>
    <w:rsid w:val="008340BA"/>
    <w:rsid w:val="0083561C"/>
    <w:rsid w:val="00835B86"/>
    <w:rsid w:val="008467AF"/>
    <w:rsid w:val="0085188E"/>
    <w:rsid w:val="00851B44"/>
    <w:rsid w:val="00852860"/>
    <w:rsid w:val="008530C8"/>
    <w:rsid w:val="0085515F"/>
    <w:rsid w:val="008578CD"/>
    <w:rsid w:val="008611E5"/>
    <w:rsid w:val="00862513"/>
    <w:rsid w:val="00863772"/>
    <w:rsid w:val="0086788D"/>
    <w:rsid w:val="00871A8A"/>
    <w:rsid w:val="0088075F"/>
    <w:rsid w:val="00886451"/>
    <w:rsid w:val="00887BFF"/>
    <w:rsid w:val="008A7255"/>
    <w:rsid w:val="008B0FB7"/>
    <w:rsid w:val="008C2502"/>
    <w:rsid w:val="008C6B48"/>
    <w:rsid w:val="008D28F2"/>
    <w:rsid w:val="008D325F"/>
    <w:rsid w:val="008D5BFF"/>
    <w:rsid w:val="008D62F2"/>
    <w:rsid w:val="008D7B5D"/>
    <w:rsid w:val="008F32E2"/>
    <w:rsid w:val="008F3D77"/>
    <w:rsid w:val="008F5D57"/>
    <w:rsid w:val="009003D1"/>
    <w:rsid w:val="00901865"/>
    <w:rsid w:val="00907223"/>
    <w:rsid w:val="00911590"/>
    <w:rsid w:val="00912CF6"/>
    <w:rsid w:val="009212A2"/>
    <w:rsid w:val="00927C8B"/>
    <w:rsid w:val="00940527"/>
    <w:rsid w:val="00944B98"/>
    <w:rsid w:val="00945928"/>
    <w:rsid w:val="009468F4"/>
    <w:rsid w:val="0094698A"/>
    <w:rsid w:val="0095004A"/>
    <w:rsid w:val="00951FD9"/>
    <w:rsid w:val="00953EC6"/>
    <w:rsid w:val="009700BB"/>
    <w:rsid w:val="00974D80"/>
    <w:rsid w:val="00976B5F"/>
    <w:rsid w:val="0098591B"/>
    <w:rsid w:val="00985956"/>
    <w:rsid w:val="00990442"/>
    <w:rsid w:val="0099262E"/>
    <w:rsid w:val="009958C0"/>
    <w:rsid w:val="009960E9"/>
    <w:rsid w:val="009A050D"/>
    <w:rsid w:val="009A5C92"/>
    <w:rsid w:val="009A6B66"/>
    <w:rsid w:val="009B5C52"/>
    <w:rsid w:val="009B646F"/>
    <w:rsid w:val="009B725F"/>
    <w:rsid w:val="009C4C0B"/>
    <w:rsid w:val="009C597D"/>
    <w:rsid w:val="009C6683"/>
    <w:rsid w:val="009D2BF5"/>
    <w:rsid w:val="009D52E9"/>
    <w:rsid w:val="009E21D9"/>
    <w:rsid w:val="009E35F5"/>
    <w:rsid w:val="009F5651"/>
    <w:rsid w:val="009F6B96"/>
    <w:rsid w:val="009F6C24"/>
    <w:rsid w:val="00A004B0"/>
    <w:rsid w:val="00A007BF"/>
    <w:rsid w:val="00A02030"/>
    <w:rsid w:val="00A031B5"/>
    <w:rsid w:val="00A04931"/>
    <w:rsid w:val="00A05119"/>
    <w:rsid w:val="00A053B6"/>
    <w:rsid w:val="00A134BB"/>
    <w:rsid w:val="00A21406"/>
    <w:rsid w:val="00A22719"/>
    <w:rsid w:val="00A24252"/>
    <w:rsid w:val="00A31262"/>
    <w:rsid w:val="00A340F4"/>
    <w:rsid w:val="00A417DC"/>
    <w:rsid w:val="00A41D69"/>
    <w:rsid w:val="00A4260D"/>
    <w:rsid w:val="00A53875"/>
    <w:rsid w:val="00A554B6"/>
    <w:rsid w:val="00A61F6C"/>
    <w:rsid w:val="00A640BB"/>
    <w:rsid w:val="00A80800"/>
    <w:rsid w:val="00A80964"/>
    <w:rsid w:val="00A821D0"/>
    <w:rsid w:val="00A84C11"/>
    <w:rsid w:val="00A8724F"/>
    <w:rsid w:val="00A93C09"/>
    <w:rsid w:val="00A93E51"/>
    <w:rsid w:val="00AA27DE"/>
    <w:rsid w:val="00AA47F9"/>
    <w:rsid w:val="00AA4DF8"/>
    <w:rsid w:val="00AA56F4"/>
    <w:rsid w:val="00AA70D1"/>
    <w:rsid w:val="00AA720A"/>
    <w:rsid w:val="00AB07D6"/>
    <w:rsid w:val="00AB61B6"/>
    <w:rsid w:val="00AC6720"/>
    <w:rsid w:val="00AD122F"/>
    <w:rsid w:val="00AD3B12"/>
    <w:rsid w:val="00AD4DA6"/>
    <w:rsid w:val="00AD6153"/>
    <w:rsid w:val="00AF4EA1"/>
    <w:rsid w:val="00AF6601"/>
    <w:rsid w:val="00AF7362"/>
    <w:rsid w:val="00B00794"/>
    <w:rsid w:val="00B04D36"/>
    <w:rsid w:val="00B051E3"/>
    <w:rsid w:val="00B12296"/>
    <w:rsid w:val="00B15336"/>
    <w:rsid w:val="00B15FEF"/>
    <w:rsid w:val="00B25CBE"/>
    <w:rsid w:val="00B25F8F"/>
    <w:rsid w:val="00B27FCA"/>
    <w:rsid w:val="00B30BDE"/>
    <w:rsid w:val="00B30EE7"/>
    <w:rsid w:val="00B32906"/>
    <w:rsid w:val="00B33771"/>
    <w:rsid w:val="00B372E6"/>
    <w:rsid w:val="00B445BF"/>
    <w:rsid w:val="00B51148"/>
    <w:rsid w:val="00B53A78"/>
    <w:rsid w:val="00B56776"/>
    <w:rsid w:val="00B57912"/>
    <w:rsid w:val="00B748AC"/>
    <w:rsid w:val="00B7541F"/>
    <w:rsid w:val="00B77681"/>
    <w:rsid w:val="00B77AB0"/>
    <w:rsid w:val="00B77E40"/>
    <w:rsid w:val="00B82500"/>
    <w:rsid w:val="00B825FD"/>
    <w:rsid w:val="00B929D0"/>
    <w:rsid w:val="00B9511B"/>
    <w:rsid w:val="00BA3798"/>
    <w:rsid w:val="00BA3DF6"/>
    <w:rsid w:val="00BA6664"/>
    <w:rsid w:val="00BB609F"/>
    <w:rsid w:val="00BC559D"/>
    <w:rsid w:val="00BC62BA"/>
    <w:rsid w:val="00BC7174"/>
    <w:rsid w:val="00BC7227"/>
    <w:rsid w:val="00BD2CC3"/>
    <w:rsid w:val="00BD7550"/>
    <w:rsid w:val="00BE2CB4"/>
    <w:rsid w:val="00C034FB"/>
    <w:rsid w:val="00C0625D"/>
    <w:rsid w:val="00C07A73"/>
    <w:rsid w:val="00C1639E"/>
    <w:rsid w:val="00C276DC"/>
    <w:rsid w:val="00C32026"/>
    <w:rsid w:val="00C34ACC"/>
    <w:rsid w:val="00C42794"/>
    <w:rsid w:val="00C4693F"/>
    <w:rsid w:val="00C5088F"/>
    <w:rsid w:val="00C52C68"/>
    <w:rsid w:val="00C53596"/>
    <w:rsid w:val="00C55387"/>
    <w:rsid w:val="00C56AE3"/>
    <w:rsid w:val="00C72893"/>
    <w:rsid w:val="00C73203"/>
    <w:rsid w:val="00C73A0D"/>
    <w:rsid w:val="00C75D44"/>
    <w:rsid w:val="00C84631"/>
    <w:rsid w:val="00C84BE8"/>
    <w:rsid w:val="00C853C3"/>
    <w:rsid w:val="00C93923"/>
    <w:rsid w:val="00CA3AAC"/>
    <w:rsid w:val="00CB155D"/>
    <w:rsid w:val="00CB1662"/>
    <w:rsid w:val="00CB6DF1"/>
    <w:rsid w:val="00CB6E17"/>
    <w:rsid w:val="00CC0709"/>
    <w:rsid w:val="00CC192B"/>
    <w:rsid w:val="00CC7FAB"/>
    <w:rsid w:val="00CD0102"/>
    <w:rsid w:val="00CD729C"/>
    <w:rsid w:val="00CE17D0"/>
    <w:rsid w:val="00CE4876"/>
    <w:rsid w:val="00CF05E6"/>
    <w:rsid w:val="00CF317F"/>
    <w:rsid w:val="00CF7F05"/>
    <w:rsid w:val="00D0257E"/>
    <w:rsid w:val="00D02661"/>
    <w:rsid w:val="00D03BDC"/>
    <w:rsid w:val="00D0529A"/>
    <w:rsid w:val="00D05B5E"/>
    <w:rsid w:val="00D07465"/>
    <w:rsid w:val="00D07D4F"/>
    <w:rsid w:val="00D1174D"/>
    <w:rsid w:val="00D16346"/>
    <w:rsid w:val="00D20221"/>
    <w:rsid w:val="00D22570"/>
    <w:rsid w:val="00D237DF"/>
    <w:rsid w:val="00D258C9"/>
    <w:rsid w:val="00D33298"/>
    <w:rsid w:val="00D40555"/>
    <w:rsid w:val="00D43913"/>
    <w:rsid w:val="00D45F6D"/>
    <w:rsid w:val="00D508EC"/>
    <w:rsid w:val="00D50CD0"/>
    <w:rsid w:val="00D541C7"/>
    <w:rsid w:val="00D5777F"/>
    <w:rsid w:val="00D612DD"/>
    <w:rsid w:val="00D66AEC"/>
    <w:rsid w:val="00D678CA"/>
    <w:rsid w:val="00D70FB0"/>
    <w:rsid w:val="00D72C2F"/>
    <w:rsid w:val="00D765FE"/>
    <w:rsid w:val="00D87387"/>
    <w:rsid w:val="00D922D5"/>
    <w:rsid w:val="00D92D16"/>
    <w:rsid w:val="00D92D1A"/>
    <w:rsid w:val="00D95C9E"/>
    <w:rsid w:val="00D978D1"/>
    <w:rsid w:val="00DA14E7"/>
    <w:rsid w:val="00DB05E0"/>
    <w:rsid w:val="00DB0DAC"/>
    <w:rsid w:val="00DC0DEC"/>
    <w:rsid w:val="00DC1CE4"/>
    <w:rsid w:val="00DD243A"/>
    <w:rsid w:val="00DD2E38"/>
    <w:rsid w:val="00DE629D"/>
    <w:rsid w:val="00DF0FF5"/>
    <w:rsid w:val="00DF6611"/>
    <w:rsid w:val="00E06E62"/>
    <w:rsid w:val="00E119A8"/>
    <w:rsid w:val="00E12BEC"/>
    <w:rsid w:val="00E12E79"/>
    <w:rsid w:val="00E1522C"/>
    <w:rsid w:val="00E21A66"/>
    <w:rsid w:val="00E22CD1"/>
    <w:rsid w:val="00E23B90"/>
    <w:rsid w:val="00E31824"/>
    <w:rsid w:val="00E31C0D"/>
    <w:rsid w:val="00E37C14"/>
    <w:rsid w:val="00E37D45"/>
    <w:rsid w:val="00E37D9B"/>
    <w:rsid w:val="00E420F3"/>
    <w:rsid w:val="00E57969"/>
    <w:rsid w:val="00E63E0D"/>
    <w:rsid w:val="00E64C35"/>
    <w:rsid w:val="00E65CB1"/>
    <w:rsid w:val="00E67A3B"/>
    <w:rsid w:val="00E67C48"/>
    <w:rsid w:val="00E7038B"/>
    <w:rsid w:val="00E71B15"/>
    <w:rsid w:val="00E7356B"/>
    <w:rsid w:val="00E75AFE"/>
    <w:rsid w:val="00E76688"/>
    <w:rsid w:val="00E80AA4"/>
    <w:rsid w:val="00E81667"/>
    <w:rsid w:val="00E84B10"/>
    <w:rsid w:val="00E84BF9"/>
    <w:rsid w:val="00E86B44"/>
    <w:rsid w:val="00E920FC"/>
    <w:rsid w:val="00E9753C"/>
    <w:rsid w:val="00EA0C50"/>
    <w:rsid w:val="00EA15D4"/>
    <w:rsid w:val="00EA46AB"/>
    <w:rsid w:val="00EA6116"/>
    <w:rsid w:val="00EA7114"/>
    <w:rsid w:val="00EB5D31"/>
    <w:rsid w:val="00EB6823"/>
    <w:rsid w:val="00EC195A"/>
    <w:rsid w:val="00EC7B89"/>
    <w:rsid w:val="00ED0F0D"/>
    <w:rsid w:val="00ED22E6"/>
    <w:rsid w:val="00ED2B36"/>
    <w:rsid w:val="00ED3A80"/>
    <w:rsid w:val="00ED41D4"/>
    <w:rsid w:val="00ED4583"/>
    <w:rsid w:val="00EE2159"/>
    <w:rsid w:val="00EE3B75"/>
    <w:rsid w:val="00EE5CB3"/>
    <w:rsid w:val="00EF0B38"/>
    <w:rsid w:val="00EF18AC"/>
    <w:rsid w:val="00EF5312"/>
    <w:rsid w:val="00EF630C"/>
    <w:rsid w:val="00EF7F37"/>
    <w:rsid w:val="00F0045D"/>
    <w:rsid w:val="00F0231E"/>
    <w:rsid w:val="00F03C03"/>
    <w:rsid w:val="00F07431"/>
    <w:rsid w:val="00F2025D"/>
    <w:rsid w:val="00F20497"/>
    <w:rsid w:val="00F2216F"/>
    <w:rsid w:val="00F25B2A"/>
    <w:rsid w:val="00F315AD"/>
    <w:rsid w:val="00F33A5E"/>
    <w:rsid w:val="00F42115"/>
    <w:rsid w:val="00F475F3"/>
    <w:rsid w:val="00F54D99"/>
    <w:rsid w:val="00F5549A"/>
    <w:rsid w:val="00F723A4"/>
    <w:rsid w:val="00F736DD"/>
    <w:rsid w:val="00F8218B"/>
    <w:rsid w:val="00F95237"/>
    <w:rsid w:val="00FA7FAB"/>
    <w:rsid w:val="00FB065E"/>
    <w:rsid w:val="00FB67D2"/>
    <w:rsid w:val="00FC0783"/>
    <w:rsid w:val="00FC0995"/>
    <w:rsid w:val="00FC2780"/>
    <w:rsid w:val="00FC6107"/>
    <w:rsid w:val="00FC6EF7"/>
    <w:rsid w:val="00FC73A7"/>
    <w:rsid w:val="00FE05A0"/>
    <w:rsid w:val="00FE4678"/>
    <w:rsid w:val="00FF7ED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E8555"/>
  <w15:chartTrackingRefBased/>
  <w15:docId w15:val="{8CA9FDD1-D842-4399-BC18-72F1BE9EB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B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16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D7550"/>
    <w:pPr>
      <w:ind w:left="720"/>
      <w:contextualSpacing/>
    </w:pPr>
  </w:style>
  <w:style w:type="character" w:customStyle="1" w:styleId="Heading1Char">
    <w:name w:val="Heading 1 Char"/>
    <w:basedOn w:val="DefaultParagraphFont"/>
    <w:link w:val="Heading1"/>
    <w:uiPriority w:val="9"/>
    <w:rsid w:val="00976B5F"/>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basedOn w:val="DefaultParagraphFont"/>
    <w:link w:val="ListParagraph"/>
    <w:uiPriority w:val="34"/>
    <w:rsid w:val="00F723A4"/>
  </w:style>
  <w:style w:type="character" w:customStyle="1" w:styleId="Heading2Char">
    <w:name w:val="Heading 2 Char"/>
    <w:basedOn w:val="DefaultParagraphFont"/>
    <w:link w:val="Heading2"/>
    <w:uiPriority w:val="9"/>
    <w:rsid w:val="0037161C"/>
    <w:rPr>
      <w:rFonts w:asciiTheme="majorHAnsi" w:eastAsiaTheme="majorEastAsia" w:hAnsiTheme="majorHAnsi" w:cstheme="majorBidi"/>
      <w:color w:val="2E74B5" w:themeColor="accent1" w:themeShade="BF"/>
      <w:sz w:val="26"/>
      <w:szCs w:val="26"/>
    </w:rPr>
  </w:style>
  <w:style w:type="paragraph" w:customStyle="1" w:styleId="xxmsonormal">
    <w:name w:val="x_xmsonormal"/>
    <w:basedOn w:val="Normal"/>
    <w:rsid w:val="00AB61B6"/>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xxmsolistparagraph">
    <w:name w:val="x_xmsolistparagraph"/>
    <w:basedOn w:val="Normal"/>
    <w:rsid w:val="00AB61B6"/>
    <w:pPr>
      <w:spacing w:before="100" w:beforeAutospacing="1" w:after="100" w:afterAutospacing="1" w:line="240" w:lineRule="auto"/>
    </w:pPr>
    <w:rPr>
      <w:rFonts w:ascii="Times New Roman" w:eastAsia="Times New Roman" w:hAnsi="Times New Roman" w:cs="Times New Roman"/>
      <w:sz w:val="24"/>
      <w:szCs w:val="24"/>
      <w:lang w:eastAsia="el-GR"/>
    </w:rPr>
  </w:style>
  <w:style w:type="table" w:styleId="TableGrid">
    <w:name w:val="Table Grid"/>
    <w:basedOn w:val="TableNormal"/>
    <w:uiPriority w:val="39"/>
    <w:rsid w:val="00EC7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A41CD"/>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Version">
    <w:name w:val="Version"/>
    <w:basedOn w:val="Normal"/>
    <w:semiHidden/>
    <w:rsid w:val="00BE2CB4"/>
    <w:pPr>
      <w:spacing w:after="0" w:line="240" w:lineRule="auto"/>
      <w:outlineLvl w:val="0"/>
    </w:pPr>
    <w:rPr>
      <w:rFonts w:ascii="Bliss Pro ExtraLight" w:eastAsia="Times New Roman" w:hAnsi="Bliss Pro ExtraLight" w:cs="Arial"/>
      <w:bCs/>
      <w:i/>
      <w:kern w:val="28"/>
      <w:sz w:val="36"/>
      <w:szCs w:val="32"/>
      <w:lang w:val="en-US"/>
    </w:rPr>
  </w:style>
  <w:style w:type="paragraph" w:styleId="Date">
    <w:name w:val="Date"/>
    <w:link w:val="DateChar"/>
    <w:rsid w:val="00BE2CB4"/>
    <w:pPr>
      <w:pBdr>
        <w:bottom w:val="single" w:sz="2" w:space="1" w:color="auto"/>
      </w:pBdr>
      <w:spacing w:before="2700" w:after="480" w:line="288" w:lineRule="auto"/>
    </w:pPr>
    <w:rPr>
      <w:rFonts w:ascii="Bliss Pro ExtraLight" w:eastAsia="Times New Roman" w:hAnsi="Bliss Pro ExtraLight" w:cs="Times New Roman"/>
      <w:caps/>
      <w:sz w:val="24"/>
      <w:szCs w:val="24"/>
      <w:lang w:val="en-US"/>
    </w:rPr>
  </w:style>
  <w:style w:type="character" w:customStyle="1" w:styleId="DateChar">
    <w:name w:val="Date Char"/>
    <w:basedOn w:val="DefaultParagraphFont"/>
    <w:link w:val="Date"/>
    <w:rsid w:val="00BE2CB4"/>
    <w:rPr>
      <w:rFonts w:ascii="Bliss Pro ExtraLight" w:eastAsia="Times New Roman" w:hAnsi="Bliss Pro ExtraLight" w:cs="Times New Roman"/>
      <w:caps/>
      <w:sz w:val="24"/>
      <w:szCs w:val="24"/>
      <w:lang w:val="en-US"/>
    </w:rPr>
  </w:style>
  <w:style w:type="paragraph" w:styleId="Header">
    <w:name w:val="header"/>
    <w:basedOn w:val="Normal"/>
    <w:link w:val="HeaderChar"/>
    <w:unhideWhenUsed/>
    <w:rsid w:val="00E57969"/>
    <w:pPr>
      <w:tabs>
        <w:tab w:val="center" w:pos="4153"/>
        <w:tab w:val="right" w:pos="8306"/>
      </w:tabs>
      <w:spacing w:after="0" w:line="240" w:lineRule="auto"/>
    </w:pPr>
  </w:style>
  <w:style w:type="character" w:customStyle="1" w:styleId="HeaderChar">
    <w:name w:val="Header Char"/>
    <w:basedOn w:val="DefaultParagraphFont"/>
    <w:link w:val="Header"/>
    <w:uiPriority w:val="99"/>
    <w:rsid w:val="00E57969"/>
  </w:style>
  <w:style w:type="paragraph" w:styleId="Footer">
    <w:name w:val="footer"/>
    <w:basedOn w:val="Normal"/>
    <w:link w:val="FooterChar"/>
    <w:uiPriority w:val="99"/>
    <w:unhideWhenUsed/>
    <w:rsid w:val="00E579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E57969"/>
  </w:style>
  <w:style w:type="paragraph" w:customStyle="1" w:styleId="TableHeader">
    <w:name w:val="Table Header"/>
    <w:basedOn w:val="BodyText"/>
    <w:rsid w:val="005E7A67"/>
    <w:pPr>
      <w:spacing w:before="40" w:after="40" w:line="240" w:lineRule="auto"/>
    </w:pPr>
    <w:rPr>
      <w:rFonts w:ascii="Bliss Pro Medium" w:eastAsia="Times New Roman" w:hAnsi="Bliss Pro Medium" w:cs="Times New Roman"/>
      <w:sz w:val="17"/>
      <w:szCs w:val="24"/>
      <w:lang w:val="en-US"/>
    </w:rPr>
  </w:style>
  <w:style w:type="paragraph" w:customStyle="1" w:styleId="TableCell">
    <w:name w:val="Table Cell"/>
    <w:link w:val="TableCellChar"/>
    <w:rsid w:val="005E7A67"/>
    <w:pPr>
      <w:spacing w:before="60" w:after="60" w:line="240" w:lineRule="auto"/>
    </w:pPr>
    <w:rPr>
      <w:rFonts w:ascii="Bliss Pro Light" w:eastAsia="Times New Roman" w:hAnsi="Bliss Pro Light" w:cs="Times New Roman"/>
      <w:sz w:val="17"/>
      <w:szCs w:val="24"/>
      <w:lang w:val="en-US"/>
    </w:rPr>
  </w:style>
  <w:style w:type="paragraph" w:customStyle="1" w:styleId="TableCellBullet">
    <w:name w:val="Table Cell Bullet"/>
    <w:basedOn w:val="TableCell"/>
    <w:rsid w:val="005E7A67"/>
    <w:pPr>
      <w:numPr>
        <w:numId w:val="19"/>
      </w:numPr>
      <w:tabs>
        <w:tab w:val="clear" w:pos="216"/>
        <w:tab w:val="num" w:pos="720"/>
      </w:tabs>
      <w:ind w:left="720" w:hanging="360"/>
    </w:pPr>
  </w:style>
  <w:style w:type="character" w:customStyle="1" w:styleId="TableCellChar">
    <w:name w:val="Table Cell Char"/>
    <w:basedOn w:val="DefaultParagraphFont"/>
    <w:link w:val="TableCell"/>
    <w:rsid w:val="005E7A67"/>
    <w:rPr>
      <w:rFonts w:ascii="Bliss Pro Light" w:eastAsia="Times New Roman" w:hAnsi="Bliss Pro Light" w:cs="Times New Roman"/>
      <w:sz w:val="17"/>
      <w:szCs w:val="24"/>
      <w:lang w:val="en-US"/>
    </w:rPr>
  </w:style>
  <w:style w:type="paragraph" w:customStyle="1" w:styleId="Body">
    <w:name w:val="Body"/>
    <w:basedOn w:val="Normal"/>
    <w:link w:val="BodyChar"/>
    <w:qFormat/>
    <w:rsid w:val="005E7A67"/>
    <w:pPr>
      <w:spacing w:after="0" w:line="240" w:lineRule="auto"/>
      <w:jc w:val="both"/>
    </w:pPr>
    <w:rPr>
      <w:rFonts w:ascii="Bliss Pro ExtraLight" w:eastAsia="Times New Roman" w:hAnsi="Bliss Pro ExtraLight" w:cs="Times New Roman"/>
      <w:sz w:val="20"/>
      <w:szCs w:val="24"/>
      <w:lang w:val="en-US"/>
    </w:rPr>
  </w:style>
  <w:style w:type="character" w:customStyle="1" w:styleId="BodyChar">
    <w:name w:val="Body Char"/>
    <w:basedOn w:val="DefaultParagraphFont"/>
    <w:link w:val="Body"/>
    <w:rsid w:val="005E7A67"/>
    <w:rPr>
      <w:rFonts w:ascii="Bliss Pro ExtraLight" w:eastAsia="Times New Roman" w:hAnsi="Bliss Pro ExtraLight" w:cs="Times New Roman"/>
      <w:sz w:val="20"/>
      <w:szCs w:val="24"/>
      <w:lang w:val="en-US"/>
    </w:rPr>
  </w:style>
  <w:style w:type="paragraph" w:styleId="BodyText">
    <w:name w:val="Body Text"/>
    <w:basedOn w:val="Normal"/>
    <w:link w:val="BodyTextChar"/>
    <w:uiPriority w:val="99"/>
    <w:semiHidden/>
    <w:unhideWhenUsed/>
    <w:rsid w:val="005E7A67"/>
    <w:pPr>
      <w:spacing w:after="120"/>
    </w:pPr>
  </w:style>
  <w:style w:type="character" w:customStyle="1" w:styleId="BodyTextChar">
    <w:name w:val="Body Text Char"/>
    <w:basedOn w:val="DefaultParagraphFont"/>
    <w:link w:val="BodyText"/>
    <w:uiPriority w:val="99"/>
    <w:semiHidden/>
    <w:rsid w:val="005E7A67"/>
  </w:style>
  <w:style w:type="paragraph" w:styleId="TOCHeading">
    <w:name w:val="TOC Heading"/>
    <w:basedOn w:val="Heading1"/>
    <w:next w:val="Normal"/>
    <w:uiPriority w:val="39"/>
    <w:unhideWhenUsed/>
    <w:qFormat/>
    <w:rsid w:val="00432234"/>
    <w:pPr>
      <w:outlineLvl w:val="9"/>
    </w:pPr>
    <w:rPr>
      <w:lang w:val="en-US"/>
    </w:rPr>
  </w:style>
  <w:style w:type="paragraph" w:styleId="TOC1">
    <w:name w:val="toc 1"/>
    <w:basedOn w:val="Normal"/>
    <w:next w:val="Normal"/>
    <w:autoRedefine/>
    <w:uiPriority w:val="39"/>
    <w:unhideWhenUsed/>
    <w:rsid w:val="00432234"/>
    <w:pPr>
      <w:spacing w:after="100"/>
    </w:pPr>
  </w:style>
  <w:style w:type="paragraph" w:styleId="TOC2">
    <w:name w:val="toc 2"/>
    <w:basedOn w:val="Normal"/>
    <w:next w:val="Normal"/>
    <w:autoRedefine/>
    <w:uiPriority w:val="39"/>
    <w:unhideWhenUsed/>
    <w:rsid w:val="00432234"/>
    <w:pPr>
      <w:spacing w:after="100"/>
      <w:ind w:left="220"/>
    </w:pPr>
  </w:style>
  <w:style w:type="character" w:styleId="Hyperlink">
    <w:name w:val="Hyperlink"/>
    <w:basedOn w:val="DefaultParagraphFont"/>
    <w:uiPriority w:val="99"/>
    <w:unhideWhenUsed/>
    <w:rsid w:val="00432234"/>
    <w:rPr>
      <w:color w:val="0563C1" w:themeColor="hyperlink"/>
      <w:u w:val="single"/>
    </w:rPr>
  </w:style>
  <w:style w:type="character" w:styleId="CommentReference">
    <w:name w:val="annotation reference"/>
    <w:basedOn w:val="DefaultParagraphFont"/>
    <w:uiPriority w:val="99"/>
    <w:semiHidden/>
    <w:unhideWhenUsed/>
    <w:rsid w:val="00E86B44"/>
    <w:rPr>
      <w:sz w:val="16"/>
      <w:szCs w:val="16"/>
    </w:rPr>
  </w:style>
  <w:style w:type="paragraph" w:styleId="CommentText">
    <w:name w:val="annotation text"/>
    <w:basedOn w:val="Normal"/>
    <w:link w:val="CommentTextChar"/>
    <w:uiPriority w:val="99"/>
    <w:unhideWhenUsed/>
    <w:rsid w:val="00E86B44"/>
    <w:pPr>
      <w:spacing w:line="240" w:lineRule="auto"/>
    </w:pPr>
    <w:rPr>
      <w:sz w:val="20"/>
      <w:szCs w:val="20"/>
    </w:rPr>
  </w:style>
  <w:style w:type="character" w:customStyle="1" w:styleId="CommentTextChar">
    <w:name w:val="Comment Text Char"/>
    <w:basedOn w:val="DefaultParagraphFont"/>
    <w:link w:val="CommentText"/>
    <w:uiPriority w:val="99"/>
    <w:rsid w:val="00E86B44"/>
    <w:rPr>
      <w:sz w:val="20"/>
      <w:szCs w:val="20"/>
    </w:rPr>
  </w:style>
  <w:style w:type="paragraph" w:styleId="CommentSubject">
    <w:name w:val="annotation subject"/>
    <w:basedOn w:val="CommentText"/>
    <w:next w:val="CommentText"/>
    <w:link w:val="CommentSubjectChar"/>
    <w:uiPriority w:val="99"/>
    <w:semiHidden/>
    <w:unhideWhenUsed/>
    <w:rsid w:val="00E86B44"/>
    <w:rPr>
      <w:b/>
      <w:bCs/>
    </w:rPr>
  </w:style>
  <w:style w:type="character" w:customStyle="1" w:styleId="CommentSubjectChar">
    <w:name w:val="Comment Subject Char"/>
    <w:basedOn w:val="CommentTextChar"/>
    <w:link w:val="CommentSubject"/>
    <w:uiPriority w:val="99"/>
    <w:semiHidden/>
    <w:rsid w:val="00E86B44"/>
    <w:rPr>
      <w:b/>
      <w:bCs/>
      <w:sz w:val="20"/>
      <w:szCs w:val="20"/>
    </w:rPr>
  </w:style>
  <w:style w:type="paragraph" w:styleId="BalloonText">
    <w:name w:val="Balloon Text"/>
    <w:basedOn w:val="Normal"/>
    <w:link w:val="BalloonTextChar"/>
    <w:uiPriority w:val="99"/>
    <w:semiHidden/>
    <w:unhideWhenUsed/>
    <w:rsid w:val="00E86B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B44"/>
    <w:rPr>
      <w:rFonts w:ascii="Segoe UI" w:hAnsi="Segoe UI" w:cs="Segoe UI"/>
      <w:sz w:val="18"/>
      <w:szCs w:val="18"/>
    </w:rPr>
  </w:style>
  <w:style w:type="paragraph" w:styleId="Revision">
    <w:name w:val="Revision"/>
    <w:hidden/>
    <w:uiPriority w:val="99"/>
    <w:semiHidden/>
    <w:rsid w:val="009D52E9"/>
    <w:pPr>
      <w:spacing w:after="0" w:line="240" w:lineRule="auto"/>
    </w:pPr>
  </w:style>
  <w:style w:type="character" w:styleId="PageNumber">
    <w:name w:val="page number"/>
    <w:basedOn w:val="DefaultParagraphFont"/>
    <w:uiPriority w:val="99"/>
    <w:semiHidden/>
    <w:unhideWhenUsed/>
    <w:rsid w:val="00334535"/>
  </w:style>
  <w:style w:type="character" w:customStyle="1" w:styleId="ui-provider">
    <w:name w:val="ui-provider"/>
    <w:basedOn w:val="DefaultParagraphFont"/>
    <w:rsid w:val="00312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2156">
      <w:bodyDiv w:val="1"/>
      <w:marLeft w:val="0"/>
      <w:marRight w:val="0"/>
      <w:marTop w:val="0"/>
      <w:marBottom w:val="0"/>
      <w:divBdr>
        <w:top w:val="none" w:sz="0" w:space="0" w:color="auto"/>
        <w:left w:val="none" w:sz="0" w:space="0" w:color="auto"/>
        <w:bottom w:val="none" w:sz="0" w:space="0" w:color="auto"/>
        <w:right w:val="none" w:sz="0" w:space="0" w:color="auto"/>
      </w:divBdr>
    </w:div>
    <w:div w:id="66149085">
      <w:bodyDiv w:val="1"/>
      <w:marLeft w:val="0"/>
      <w:marRight w:val="0"/>
      <w:marTop w:val="0"/>
      <w:marBottom w:val="0"/>
      <w:divBdr>
        <w:top w:val="none" w:sz="0" w:space="0" w:color="auto"/>
        <w:left w:val="none" w:sz="0" w:space="0" w:color="auto"/>
        <w:bottom w:val="none" w:sz="0" w:space="0" w:color="auto"/>
        <w:right w:val="none" w:sz="0" w:space="0" w:color="auto"/>
      </w:divBdr>
    </w:div>
    <w:div w:id="112747415">
      <w:bodyDiv w:val="1"/>
      <w:marLeft w:val="0"/>
      <w:marRight w:val="0"/>
      <w:marTop w:val="0"/>
      <w:marBottom w:val="0"/>
      <w:divBdr>
        <w:top w:val="none" w:sz="0" w:space="0" w:color="auto"/>
        <w:left w:val="none" w:sz="0" w:space="0" w:color="auto"/>
        <w:bottom w:val="none" w:sz="0" w:space="0" w:color="auto"/>
        <w:right w:val="none" w:sz="0" w:space="0" w:color="auto"/>
      </w:divBdr>
      <w:divsChild>
        <w:div w:id="464011019">
          <w:marLeft w:val="0"/>
          <w:marRight w:val="0"/>
          <w:marTop w:val="0"/>
          <w:marBottom w:val="0"/>
          <w:divBdr>
            <w:top w:val="none" w:sz="0" w:space="0" w:color="auto"/>
            <w:left w:val="none" w:sz="0" w:space="0" w:color="auto"/>
            <w:bottom w:val="none" w:sz="0" w:space="0" w:color="auto"/>
            <w:right w:val="none" w:sz="0" w:space="0" w:color="auto"/>
          </w:divBdr>
        </w:div>
      </w:divsChild>
    </w:div>
    <w:div w:id="347802417">
      <w:bodyDiv w:val="1"/>
      <w:marLeft w:val="0"/>
      <w:marRight w:val="0"/>
      <w:marTop w:val="0"/>
      <w:marBottom w:val="0"/>
      <w:divBdr>
        <w:top w:val="none" w:sz="0" w:space="0" w:color="auto"/>
        <w:left w:val="none" w:sz="0" w:space="0" w:color="auto"/>
        <w:bottom w:val="none" w:sz="0" w:space="0" w:color="auto"/>
        <w:right w:val="none" w:sz="0" w:space="0" w:color="auto"/>
      </w:divBdr>
    </w:div>
    <w:div w:id="458912680">
      <w:bodyDiv w:val="1"/>
      <w:marLeft w:val="0"/>
      <w:marRight w:val="0"/>
      <w:marTop w:val="0"/>
      <w:marBottom w:val="0"/>
      <w:divBdr>
        <w:top w:val="none" w:sz="0" w:space="0" w:color="auto"/>
        <w:left w:val="none" w:sz="0" w:space="0" w:color="auto"/>
        <w:bottom w:val="none" w:sz="0" w:space="0" w:color="auto"/>
        <w:right w:val="none" w:sz="0" w:space="0" w:color="auto"/>
      </w:divBdr>
      <w:divsChild>
        <w:div w:id="962231611">
          <w:marLeft w:val="0"/>
          <w:marRight w:val="0"/>
          <w:marTop w:val="0"/>
          <w:marBottom w:val="0"/>
          <w:divBdr>
            <w:top w:val="none" w:sz="0" w:space="0" w:color="auto"/>
            <w:left w:val="none" w:sz="0" w:space="0" w:color="auto"/>
            <w:bottom w:val="none" w:sz="0" w:space="0" w:color="auto"/>
            <w:right w:val="none" w:sz="0" w:space="0" w:color="auto"/>
          </w:divBdr>
        </w:div>
        <w:div w:id="1916696391">
          <w:marLeft w:val="0"/>
          <w:marRight w:val="0"/>
          <w:marTop w:val="0"/>
          <w:marBottom w:val="0"/>
          <w:divBdr>
            <w:top w:val="none" w:sz="0" w:space="0" w:color="auto"/>
            <w:left w:val="none" w:sz="0" w:space="0" w:color="auto"/>
            <w:bottom w:val="none" w:sz="0" w:space="0" w:color="auto"/>
            <w:right w:val="none" w:sz="0" w:space="0" w:color="auto"/>
          </w:divBdr>
        </w:div>
        <w:div w:id="92013543">
          <w:marLeft w:val="0"/>
          <w:marRight w:val="0"/>
          <w:marTop w:val="0"/>
          <w:marBottom w:val="0"/>
          <w:divBdr>
            <w:top w:val="none" w:sz="0" w:space="0" w:color="auto"/>
            <w:left w:val="none" w:sz="0" w:space="0" w:color="auto"/>
            <w:bottom w:val="none" w:sz="0" w:space="0" w:color="auto"/>
            <w:right w:val="none" w:sz="0" w:space="0" w:color="auto"/>
          </w:divBdr>
        </w:div>
        <w:div w:id="1033310715">
          <w:marLeft w:val="0"/>
          <w:marRight w:val="0"/>
          <w:marTop w:val="0"/>
          <w:marBottom w:val="0"/>
          <w:divBdr>
            <w:top w:val="none" w:sz="0" w:space="0" w:color="auto"/>
            <w:left w:val="none" w:sz="0" w:space="0" w:color="auto"/>
            <w:bottom w:val="none" w:sz="0" w:space="0" w:color="auto"/>
            <w:right w:val="none" w:sz="0" w:space="0" w:color="auto"/>
          </w:divBdr>
        </w:div>
        <w:div w:id="1709911180">
          <w:marLeft w:val="0"/>
          <w:marRight w:val="0"/>
          <w:marTop w:val="0"/>
          <w:marBottom w:val="0"/>
          <w:divBdr>
            <w:top w:val="none" w:sz="0" w:space="0" w:color="auto"/>
            <w:left w:val="none" w:sz="0" w:space="0" w:color="auto"/>
            <w:bottom w:val="none" w:sz="0" w:space="0" w:color="auto"/>
            <w:right w:val="none" w:sz="0" w:space="0" w:color="auto"/>
          </w:divBdr>
        </w:div>
        <w:div w:id="357392427">
          <w:marLeft w:val="0"/>
          <w:marRight w:val="0"/>
          <w:marTop w:val="0"/>
          <w:marBottom w:val="0"/>
          <w:divBdr>
            <w:top w:val="none" w:sz="0" w:space="0" w:color="auto"/>
            <w:left w:val="none" w:sz="0" w:space="0" w:color="auto"/>
            <w:bottom w:val="none" w:sz="0" w:space="0" w:color="auto"/>
            <w:right w:val="none" w:sz="0" w:space="0" w:color="auto"/>
          </w:divBdr>
        </w:div>
        <w:div w:id="2079084953">
          <w:marLeft w:val="0"/>
          <w:marRight w:val="0"/>
          <w:marTop w:val="0"/>
          <w:marBottom w:val="0"/>
          <w:divBdr>
            <w:top w:val="none" w:sz="0" w:space="0" w:color="auto"/>
            <w:left w:val="none" w:sz="0" w:space="0" w:color="auto"/>
            <w:bottom w:val="none" w:sz="0" w:space="0" w:color="auto"/>
            <w:right w:val="none" w:sz="0" w:space="0" w:color="auto"/>
          </w:divBdr>
        </w:div>
        <w:div w:id="32586796">
          <w:marLeft w:val="0"/>
          <w:marRight w:val="0"/>
          <w:marTop w:val="0"/>
          <w:marBottom w:val="0"/>
          <w:divBdr>
            <w:top w:val="none" w:sz="0" w:space="0" w:color="auto"/>
            <w:left w:val="none" w:sz="0" w:space="0" w:color="auto"/>
            <w:bottom w:val="none" w:sz="0" w:space="0" w:color="auto"/>
            <w:right w:val="none" w:sz="0" w:space="0" w:color="auto"/>
          </w:divBdr>
        </w:div>
        <w:div w:id="1980843274">
          <w:marLeft w:val="0"/>
          <w:marRight w:val="0"/>
          <w:marTop w:val="0"/>
          <w:marBottom w:val="0"/>
          <w:divBdr>
            <w:top w:val="none" w:sz="0" w:space="0" w:color="auto"/>
            <w:left w:val="none" w:sz="0" w:space="0" w:color="auto"/>
            <w:bottom w:val="none" w:sz="0" w:space="0" w:color="auto"/>
            <w:right w:val="none" w:sz="0" w:space="0" w:color="auto"/>
          </w:divBdr>
        </w:div>
        <w:div w:id="711619030">
          <w:marLeft w:val="0"/>
          <w:marRight w:val="0"/>
          <w:marTop w:val="0"/>
          <w:marBottom w:val="0"/>
          <w:divBdr>
            <w:top w:val="none" w:sz="0" w:space="0" w:color="auto"/>
            <w:left w:val="none" w:sz="0" w:space="0" w:color="auto"/>
            <w:bottom w:val="none" w:sz="0" w:space="0" w:color="auto"/>
            <w:right w:val="none" w:sz="0" w:space="0" w:color="auto"/>
          </w:divBdr>
        </w:div>
        <w:div w:id="1162164785">
          <w:marLeft w:val="0"/>
          <w:marRight w:val="0"/>
          <w:marTop w:val="0"/>
          <w:marBottom w:val="0"/>
          <w:divBdr>
            <w:top w:val="none" w:sz="0" w:space="0" w:color="auto"/>
            <w:left w:val="none" w:sz="0" w:space="0" w:color="auto"/>
            <w:bottom w:val="none" w:sz="0" w:space="0" w:color="auto"/>
            <w:right w:val="none" w:sz="0" w:space="0" w:color="auto"/>
          </w:divBdr>
        </w:div>
        <w:div w:id="24211224">
          <w:marLeft w:val="0"/>
          <w:marRight w:val="0"/>
          <w:marTop w:val="0"/>
          <w:marBottom w:val="0"/>
          <w:divBdr>
            <w:top w:val="none" w:sz="0" w:space="0" w:color="auto"/>
            <w:left w:val="none" w:sz="0" w:space="0" w:color="auto"/>
            <w:bottom w:val="none" w:sz="0" w:space="0" w:color="auto"/>
            <w:right w:val="none" w:sz="0" w:space="0" w:color="auto"/>
          </w:divBdr>
        </w:div>
        <w:div w:id="63528680">
          <w:marLeft w:val="0"/>
          <w:marRight w:val="0"/>
          <w:marTop w:val="0"/>
          <w:marBottom w:val="0"/>
          <w:divBdr>
            <w:top w:val="none" w:sz="0" w:space="0" w:color="auto"/>
            <w:left w:val="none" w:sz="0" w:space="0" w:color="auto"/>
            <w:bottom w:val="none" w:sz="0" w:space="0" w:color="auto"/>
            <w:right w:val="none" w:sz="0" w:space="0" w:color="auto"/>
          </w:divBdr>
        </w:div>
        <w:div w:id="295919319">
          <w:marLeft w:val="0"/>
          <w:marRight w:val="0"/>
          <w:marTop w:val="0"/>
          <w:marBottom w:val="0"/>
          <w:divBdr>
            <w:top w:val="none" w:sz="0" w:space="0" w:color="auto"/>
            <w:left w:val="none" w:sz="0" w:space="0" w:color="auto"/>
            <w:bottom w:val="none" w:sz="0" w:space="0" w:color="auto"/>
            <w:right w:val="none" w:sz="0" w:space="0" w:color="auto"/>
          </w:divBdr>
        </w:div>
        <w:div w:id="2021153234">
          <w:marLeft w:val="0"/>
          <w:marRight w:val="0"/>
          <w:marTop w:val="0"/>
          <w:marBottom w:val="0"/>
          <w:divBdr>
            <w:top w:val="none" w:sz="0" w:space="0" w:color="auto"/>
            <w:left w:val="none" w:sz="0" w:space="0" w:color="auto"/>
            <w:bottom w:val="none" w:sz="0" w:space="0" w:color="auto"/>
            <w:right w:val="none" w:sz="0" w:space="0" w:color="auto"/>
          </w:divBdr>
        </w:div>
        <w:div w:id="1956716088">
          <w:marLeft w:val="0"/>
          <w:marRight w:val="0"/>
          <w:marTop w:val="0"/>
          <w:marBottom w:val="0"/>
          <w:divBdr>
            <w:top w:val="none" w:sz="0" w:space="0" w:color="auto"/>
            <w:left w:val="none" w:sz="0" w:space="0" w:color="auto"/>
            <w:bottom w:val="none" w:sz="0" w:space="0" w:color="auto"/>
            <w:right w:val="none" w:sz="0" w:space="0" w:color="auto"/>
          </w:divBdr>
        </w:div>
        <w:div w:id="1258126897">
          <w:marLeft w:val="0"/>
          <w:marRight w:val="0"/>
          <w:marTop w:val="0"/>
          <w:marBottom w:val="0"/>
          <w:divBdr>
            <w:top w:val="none" w:sz="0" w:space="0" w:color="auto"/>
            <w:left w:val="none" w:sz="0" w:space="0" w:color="auto"/>
            <w:bottom w:val="none" w:sz="0" w:space="0" w:color="auto"/>
            <w:right w:val="none" w:sz="0" w:space="0" w:color="auto"/>
          </w:divBdr>
        </w:div>
        <w:div w:id="1144277308">
          <w:marLeft w:val="0"/>
          <w:marRight w:val="0"/>
          <w:marTop w:val="0"/>
          <w:marBottom w:val="0"/>
          <w:divBdr>
            <w:top w:val="none" w:sz="0" w:space="0" w:color="auto"/>
            <w:left w:val="none" w:sz="0" w:space="0" w:color="auto"/>
            <w:bottom w:val="none" w:sz="0" w:space="0" w:color="auto"/>
            <w:right w:val="none" w:sz="0" w:space="0" w:color="auto"/>
          </w:divBdr>
        </w:div>
        <w:div w:id="818031709">
          <w:marLeft w:val="0"/>
          <w:marRight w:val="0"/>
          <w:marTop w:val="0"/>
          <w:marBottom w:val="0"/>
          <w:divBdr>
            <w:top w:val="none" w:sz="0" w:space="0" w:color="auto"/>
            <w:left w:val="none" w:sz="0" w:space="0" w:color="auto"/>
            <w:bottom w:val="none" w:sz="0" w:space="0" w:color="auto"/>
            <w:right w:val="none" w:sz="0" w:space="0" w:color="auto"/>
          </w:divBdr>
        </w:div>
        <w:div w:id="292951496">
          <w:marLeft w:val="0"/>
          <w:marRight w:val="0"/>
          <w:marTop w:val="0"/>
          <w:marBottom w:val="0"/>
          <w:divBdr>
            <w:top w:val="none" w:sz="0" w:space="0" w:color="auto"/>
            <w:left w:val="none" w:sz="0" w:space="0" w:color="auto"/>
            <w:bottom w:val="none" w:sz="0" w:space="0" w:color="auto"/>
            <w:right w:val="none" w:sz="0" w:space="0" w:color="auto"/>
          </w:divBdr>
        </w:div>
        <w:div w:id="975645871">
          <w:marLeft w:val="0"/>
          <w:marRight w:val="0"/>
          <w:marTop w:val="0"/>
          <w:marBottom w:val="0"/>
          <w:divBdr>
            <w:top w:val="none" w:sz="0" w:space="0" w:color="auto"/>
            <w:left w:val="none" w:sz="0" w:space="0" w:color="auto"/>
            <w:bottom w:val="none" w:sz="0" w:space="0" w:color="auto"/>
            <w:right w:val="none" w:sz="0" w:space="0" w:color="auto"/>
          </w:divBdr>
        </w:div>
        <w:div w:id="1465153028">
          <w:marLeft w:val="0"/>
          <w:marRight w:val="0"/>
          <w:marTop w:val="0"/>
          <w:marBottom w:val="0"/>
          <w:divBdr>
            <w:top w:val="none" w:sz="0" w:space="0" w:color="auto"/>
            <w:left w:val="none" w:sz="0" w:space="0" w:color="auto"/>
            <w:bottom w:val="none" w:sz="0" w:space="0" w:color="auto"/>
            <w:right w:val="none" w:sz="0" w:space="0" w:color="auto"/>
          </w:divBdr>
        </w:div>
        <w:div w:id="352339013">
          <w:marLeft w:val="0"/>
          <w:marRight w:val="0"/>
          <w:marTop w:val="0"/>
          <w:marBottom w:val="0"/>
          <w:divBdr>
            <w:top w:val="none" w:sz="0" w:space="0" w:color="auto"/>
            <w:left w:val="none" w:sz="0" w:space="0" w:color="auto"/>
            <w:bottom w:val="none" w:sz="0" w:space="0" w:color="auto"/>
            <w:right w:val="none" w:sz="0" w:space="0" w:color="auto"/>
          </w:divBdr>
        </w:div>
        <w:div w:id="772746677">
          <w:marLeft w:val="0"/>
          <w:marRight w:val="0"/>
          <w:marTop w:val="0"/>
          <w:marBottom w:val="0"/>
          <w:divBdr>
            <w:top w:val="none" w:sz="0" w:space="0" w:color="auto"/>
            <w:left w:val="none" w:sz="0" w:space="0" w:color="auto"/>
            <w:bottom w:val="none" w:sz="0" w:space="0" w:color="auto"/>
            <w:right w:val="none" w:sz="0" w:space="0" w:color="auto"/>
          </w:divBdr>
        </w:div>
        <w:div w:id="316351049">
          <w:marLeft w:val="0"/>
          <w:marRight w:val="0"/>
          <w:marTop w:val="0"/>
          <w:marBottom w:val="0"/>
          <w:divBdr>
            <w:top w:val="none" w:sz="0" w:space="0" w:color="auto"/>
            <w:left w:val="none" w:sz="0" w:space="0" w:color="auto"/>
            <w:bottom w:val="none" w:sz="0" w:space="0" w:color="auto"/>
            <w:right w:val="none" w:sz="0" w:space="0" w:color="auto"/>
          </w:divBdr>
        </w:div>
        <w:div w:id="1343505964">
          <w:marLeft w:val="0"/>
          <w:marRight w:val="0"/>
          <w:marTop w:val="0"/>
          <w:marBottom w:val="0"/>
          <w:divBdr>
            <w:top w:val="none" w:sz="0" w:space="0" w:color="auto"/>
            <w:left w:val="none" w:sz="0" w:space="0" w:color="auto"/>
            <w:bottom w:val="none" w:sz="0" w:space="0" w:color="auto"/>
            <w:right w:val="none" w:sz="0" w:space="0" w:color="auto"/>
          </w:divBdr>
        </w:div>
        <w:div w:id="496848718">
          <w:marLeft w:val="0"/>
          <w:marRight w:val="0"/>
          <w:marTop w:val="0"/>
          <w:marBottom w:val="0"/>
          <w:divBdr>
            <w:top w:val="none" w:sz="0" w:space="0" w:color="auto"/>
            <w:left w:val="none" w:sz="0" w:space="0" w:color="auto"/>
            <w:bottom w:val="none" w:sz="0" w:space="0" w:color="auto"/>
            <w:right w:val="none" w:sz="0" w:space="0" w:color="auto"/>
          </w:divBdr>
        </w:div>
        <w:div w:id="2011134395">
          <w:marLeft w:val="0"/>
          <w:marRight w:val="0"/>
          <w:marTop w:val="0"/>
          <w:marBottom w:val="0"/>
          <w:divBdr>
            <w:top w:val="none" w:sz="0" w:space="0" w:color="auto"/>
            <w:left w:val="none" w:sz="0" w:space="0" w:color="auto"/>
            <w:bottom w:val="none" w:sz="0" w:space="0" w:color="auto"/>
            <w:right w:val="none" w:sz="0" w:space="0" w:color="auto"/>
          </w:divBdr>
        </w:div>
        <w:div w:id="786125259">
          <w:marLeft w:val="0"/>
          <w:marRight w:val="0"/>
          <w:marTop w:val="0"/>
          <w:marBottom w:val="0"/>
          <w:divBdr>
            <w:top w:val="none" w:sz="0" w:space="0" w:color="auto"/>
            <w:left w:val="none" w:sz="0" w:space="0" w:color="auto"/>
            <w:bottom w:val="none" w:sz="0" w:space="0" w:color="auto"/>
            <w:right w:val="none" w:sz="0" w:space="0" w:color="auto"/>
          </w:divBdr>
        </w:div>
        <w:div w:id="6446541">
          <w:marLeft w:val="0"/>
          <w:marRight w:val="0"/>
          <w:marTop w:val="0"/>
          <w:marBottom w:val="0"/>
          <w:divBdr>
            <w:top w:val="none" w:sz="0" w:space="0" w:color="auto"/>
            <w:left w:val="none" w:sz="0" w:space="0" w:color="auto"/>
            <w:bottom w:val="none" w:sz="0" w:space="0" w:color="auto"/>
            <w:right w:val="none" w:sz="0" w:space="0" w:color="auto"/>
          </w:divBdr>
        </w:div>
      </w:divsChild>
    </w:div>
    <w:div w:id="530073804">
      <w:bodyDiv w:val="1"/>
      <w:marLeft w:val="0"/>
      <w:marRight w:val="0"/>
      <w:marTop w:val="0"/>
      <w:marBottom w:val="0"/>
      <w:divBdr>
        <w:top w:val="none" w:sz="0" w:space="0" w:color="auto"/>
        <w:left w:val="none" w:sz="0" w:space="0" w:color="auto"/>
        <w:bottom w:val="none" w:sz="0" w:space="0" w:color="auto"/>
        <w:right w:val="none" w:sz="0" w:space="0" w:color="auto"/>
      </w:divBdr>
    </w:div>
    <w:div w:id="540367101">
      <w:bodyDiv w:val="1"/>
      <w:marLeft w:val="0"/>
      <w:marRight w:val="0"/>
      <w:marTop w:val="0"/>
      <w:marBottom w:val="0"/>
      <w:divBdr>
        <w:top w:val="none" w:sz="0" w:space="0" w:color="auto"/>
        <w:left w:val="none" w:sz="0" w:space="0" w:color="auto"/>
        <w:bottom w:val="none" w:sz="0" w:space="0" w:color="auto"/>
        <w:right w:val="none" w:sz="0" w:space="0" w:color="auto"/>
      </w:divBdr>
      <w:divsChild>
        <w:div w:id="28575003">
          <w:marLeft w:val="0"/>
          <w:marRight w:val="0"/>
          <w:marTop w:val="0"/>
          <w:marBottom w:val="0"/>
          <w:divBdr>
            <w:top w:val="none" w:sz="0" w:space="0" w:color="auto"/>
            <w:left w:val="none" w:sz="0" w:space="0" w:color="auto"/>
            <w:bottom w:val="none" w:sz="0" w:space="0" w:color="auto"/>
            <w:right w:val="none" w:sz="0" w:space="0" w:color="auto"/>
          </w:divBdr>
        </w:div>
      </w:divsChild>
    </w:div>
    <w:div w:id="812603535">
      <w:bodyDiv w:val="1"/>
      <w:marLeft w:val="0"/>
      <w:marRight w:val="0"/>
      <w:marTop w:val="0"/>
      <w:marBottom w:val="0"/>
      <w:divBdr>
        <w:top w:val="none" w:sz="0" w:space="0" w:color="auto"/>
        <w:left w:val="none" w:sz="0" w:space="0" w:color="auto"/>
        <w:bottom w:val="none" w:sz="0" w:space="0" w:color="auto"/>
        <w:right w:val="none" w:sz="0" w:space="0" w:color="auto"/>
      </w:divBdr>
    </w:div>
    <w:div w:id="1090200041">
      <w:bodyDiv w:val="1"/>
      <w:marLeft w:val="0"/>
      <w:marRight w:val="0"/>
      <w:marTop w:val="0"/>
      <w:marBottom w:val="0"/>
      <w:divBdr>
        <w:top w:val="none" w:sz="0" w:space="0" w:color="auto"/>
        <w:left w:val="none" w:sz="0" w:space="0" w:color="auto"/>
        <w:bottom w:val="none" w:sz="0" w:space="0" w:color="auto"/>
        <w:right w:val="none" w:sz="0" w:space="0" w:color="auto"/>
      </w:divBdr>
    </w:div>
    <w:div w:id="1230119055">
      <w:bodyDiv w:val="1"/>
      <w:marLeft w:val="0"/>
      <w:marRight w:val="0"/>
      <w:marTop w:val="0"/>
      <w:marBottom w:val="0"/>
      <w:divBdr>
        <w:top w:val="none" w:sz="0" w:space="0" w:color="auto"/>
        <w:left w:val="none" w:sz="0" w:space="0" w:color="auto"/>
        <w:bottom w:val="none" w:sz="0" w:space="0" w:color="auto"/>
        <w:right w:val="none" w:sz="0" w:space="0" w:color="auto"/>
      </w:divBdr>
      <w:divsChild>
        <w:div w:id="1250964548">
          <w:marLeft w:val="0"/>
          <w:marRight w:val="0"/>
          <w:marTop w:val="0"/>
          <w:marBottom w:val="0"/>
          <w:divBdr>
            <w:top w:val="none" w:sz="0" w:space="0" w:color="auto"/>
            <w:left w:val="none" w:sz="0" w:space="0" w:color="auto"/>
            <w:bottom w:val="none" w:sz="0" w:space="0" w:color="auto"/>
            <w:right w:val="none" w:sz="0" w:space="0" w:color="auto"/>
          </w:divBdr>
        </w:div>
      </w:divsChild>
    </w:div>
    <w:div w:id="1245846743">
      <w:bodyDiv w:val="1"/>
      <w:marLeft w:val="0"/>
      <w:marRight w:val="0"/>
      <w:marTop w:val="0"/>
      <w:marBottom w:val="0"/>
      <w:divBdr>
        <w:top w:val="none" w:sz="0" w:space="0" w:color="auto"/>
        <w:left w:val="none" w:sz="0" w:space="0" w:color="auto"/>
        <w:bottom w:val="none" w:sz="0" w:space="0" w:color="auto"/>
        <w:right w:val="none" w:sz="0" w:space="0" w:color="auto"/>
      </w:divBdr>
      <w:divsChild>
        <w:div w:id="389040349">
          <w:marLeft w:val="0"/>
          <w:marRight w:val="0"/>
          <w:marTop w:val="0"/>
          <w:marBottom w:val="0"/>
          <w:divBdr>
            <w:top w:val="none" w:sz="0" w:space="0" w:color="auto"/>
            <w:left w:val="none" w:sz="0" w:space="0" w:color="auto"/>
            <w:bottom w:val="none" w:sz="0" w:space="0" w:color="auto"/>
            <w:right w:val="none" w:sz="0" w:space="0" w:color="auto"/>
          </w:divBdr>
        </w:div>
      </w:divsChild>
    </w:div>
    <w:div w:id="1306592538">
      <w:bodyDiv w:val="1"/>
      <w:marLeft w:val="0"/>
      <w:marRight w:val="0"/>
      <w:marTop w:val="0"/>
      <w:marBottom w:val="0"/>
      <w:divBdr>
        <w:top w:val="none" w:sz="0" w:space="0" w:color="auto"/>
        <w:left w:val="none" w:sz="0" w:space="0" w:color="auto"/>
        <w:bottom w:val="none" w:sz="0" w:space="0" w:color="auto"/>
        <w:right w:val="none" w:sz="0" w:space="0" w:color="auto"/>
      </w:divBdr>
    </w:div>
    <w:div w:id="1358891649">
      <w:bodyDiv w:val="1"/>
      <w:marLeft w:val="0"/>
      <w:marRight w:val="0"/>
      <w:marTop w:val="0"/>
      <w:marBottom w:val="0"/>
      <w:divBdr>
        <w:top w:val="none" w:sz="0" w:space="0" w:color="auto"/>
        <w:left w:val="none" w:sz="0" w:space="0" w:color="auto"/>
        <w:bottom w:val="none" w:sz="0" w:space="0" w:color="auto"/>
        <w:right w:val="none" w:sz="0" w:space="0" w:color="auto"/>
      </w:divBdr>
    </w:div>
    <w:div w:id="1388534343">
      <w:bodyDiv w:val="1"/>
      <w:marLeft w:val="0"/>
      <w:marRight w:val="0"/>
      <w:marTop w:val="0"/>
      <w:marBottom w:val="0"/>
      <w:divBdr>
        <w:top w:val="none" w:sz="0" w:space="0" w:color="auto"/>
        <w:left w:val="none" w:sz="0" w:space="0" w:color="auto"/>
        <w:bottom w:val="none" w:sz="0" w:space="0" w:color="auto"/>
        <w:right w:val="none" w:sz="0" w:space="0" w:color="auto"/>
      </w:divBdr>
    </w:div>
    <w:div w:id="1401950286">
      <w:bodyDiv w:val="1"/>
      <w:marLeft w:val="0"/>
      <w:marRight w:val="0"/>
      <w:marTop w:val="0"/>
      <w:marBottom w:val="0"/>
      <w:divBdr>
        <w:top w:val="none" w:sz="0" w:space="0" w:color="auto"/>
        <w:left w:val="none" w:sz="0" w:space="0" w:color="auto"/>
        <w:bottom w:val="none" w:sz="0" w:space="0" w:color="auto"/>
        <w:right w:val="none" w:sz="0" w:space="0" w:color="auto"/>
      </w:divBdr>
    </w:div>
    <w:div w:id="1406875448">
      <w:bodyDiv w:val="1"/>
      <w:marLeft w:val="0"/>
      <w:marRight w:val="0"/>
      <w:marTop w:val="0"/>
      <w:marBottom w:val="0"/>
      <w:divBdr>
        <w:top w:val="none" w:sz="0" w:space="0" w:color="auto"/>
        <w:left w:val="none" w:sz="0" w:space="0" w:color="auto"/>
        <w:bottom w:val="none" w:sz="0" w:space="0" w:color="auto"/>
        <w:right w:val="none" w:sz="0" w:space="0" w:color="auto"/>
      </w:divBdr>
      <w:divsChild>
        <w:div w:id="1066993826">
          <w:marLeft w:val="0"/>
          <w:marRight w:val="0"/>
          <w:marTop w:val="0"/>
          <w:marBottom w:val="0"/>
          <w:divBdr>
            <w:top w:val="none" w:sz="0" w:space="0" w:color="auto"/>
            <w:left w:val="none" w:sz="0" w:space="0" w:color="auto"/>
            <w:bottom w:val="none" w:sz="0" w:space="0" w:color="auto"/>
            <w:right w:val="none" w:sz="0" w:space="0" w:color="auto"/>
          </w:divBdr>
        </w:div>
        <w:div w:id="793518294">
          <w:marLeft w:val="0"/>
          <w:marRight w:val="0"/>
          <w:marTop w:val="0"/>
          <w:marBottom w:val="0"/>
          <w:divBdr>
            <w:top w:val="none" w:sz="0" w:space="0" w:color="auto"/>
            <w:left w:val="none" w:sz="0" w:space="0" w:color="auto"/>
            <w:bottom w:val="none" w:sz="0" w:space="0" w:color="auto"/>
            <w:right w:val="none" w:sz="0" w:space="0" w:color="auto"/>
          </w:divBdr>
        </w:div>
      </w:divsChild>
    </w:div>
    <w:div w:id="1424110804">
      <w:bodyDiv w:val="1"/>
      <w:marLeft w:val="0"/>
      <w:marRight w:val="0"/>
      <w:marTop w:val="0"/>
      <w:marBottom w:val="0"/>
      <w:divBdr>
        <w:top w:val="none" w:sz="0" w:space="0" w:color="auto"/>
        <w:left w:val="none" w:sz="0" w:space="0" w:color="auto"/>
        <w:bottom w:val="none" w:sz="0" w:space="0" w:color="auto"/>
        <w:right w:val="none" w:sz="0" w:space="0" w:color="auto"/>
      </w:divBdr>
    </w:div>
    <w:div w:id="1594970148">
      <w:bodyDiv w:val="1"/>
      <w:marLeft w:val="0"/>
      <w:marRight w:val="0"/>
      <w:marTop w:val="0"/>
      <w:marBottom w:val="0"/>
      <w:divBdr>
        <w:top w:val="none" w:sz="0" w:space="0" w:color="auto"/>
        <w:left w:val="none" w:sz="0" w:space="0" w:color="auto"/>
        <w:bottom w:val="none" w:sz="0" w:space="0" w:color="auto"/>
        <w:right w:val="none" w:sz="0" w:space="0" w:color="auto"/>
      </w:divBdr>
    </w:div>
    <w:div w:id="1637098461">
      <w:bodyDiv w:val="1"/>
      <w:marLeft w:val="0"/>
      <w:marRight w:val="0"/>
      <w:marTop w:val="0"/>
      <w:marBottom w:val="0"/>
      <w:divBdr>
        <w:top w:val="none" w:sz="0" w:space="0" w:color="auto"/>
        <w:left w:val="none" w:sz="0" w:space="0" w:color="auto"/>
        <w:bottom w:val="none" w:sz="0" w:space="0" w:color="auto"/>
        <w:right w:val="none" w:sz="0" w:space="0" w:color="auto"/>
      </w:divBdr>
    </w:div>
    <w:div w:id="2006542802">
      <w:bodyDiv w:val="1"/>
      <w:marLeft w:val="0"/>
      <w:marRight w:val="0"/>
      <w:marTop w:val="0"/>
      <w:marBottom w:val="0"/>
      <w:divBdr>
        <w:top w:val="none" w:sz="0" w:space="0" w:color="auto"/>
        <w:left w:val="none" w:sz="0" w:space="0" w:color="auto"/>
        <w:bottom w:val="none" w:sz="0" w:space="0" w:color="auto"/>
        <w:right w:val="none" w:sz="0" w:space="0" w:color="auto"/>
      </w:divBdr>
    </w:div>
    <w:div w:id="2014335479">
      <w:bodyDiv w:val="1"/>
      <w:marLeft w:val="0"/>
      <w:marRight w:val="0"/>
      <w:marTop w:val="0"/>
      <w:marBottom w:val="0"/>
      <w:divBdr>
        <w:top w:val="none" w:sz="0" w:space="0" w:color="auto"/>
        <w:left w:val="none" w:sz="0" w:space="0" w:color="auto"/>
        <w:bottom w:val="none" w:sz="0" w:space="0" w:color="auto"/>
        <w:right w:val="none" w:sz="0" w:space="0" w:color="auto"/>
      </w:divBdr>
    </w:div>
    <w:div w:id="2032100875">
      <w:bodyDiv w:val="1"/>
      <w:marLeft w:val="0"/>
      <w:marRight w:val="0"/>
      <w:marTop w:val="0"/>
      <w:marBottom w:val="0"/>
      <w:divBdr>
        <w:top w:val="none" w:sz="0" w:space="0" w:color="auto"/>
        <w:left w:val="none" w:sz="0" w:space="0" w:color="auto"/>
        <w:bottom w:val="none" w:sz="0" w:space="0" w:color="auto"/>
        <w:right w:val="none" w:sz="0" w:space="0" w:color="auto"/>
      </w:divBdr>
    </w:div>
    <w:div w:id="213078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77E255D41722A4582EA82B9B62836C7" ma:contentTypeVersion="0" ma:contentTypeDescription="Create a new document." ma:contentTypeScope="" ma:versionID="ad737f8e312dee01eb37b5e09b38d0b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B18A01-DF9D-46D7-9745-760899649BD2}">
  <ds:schemaRefs>
    <ds:schemaRef ds:uri="http://schemas.microsoft.com/sharepoint/v3/contenttype/forms"/>
  </ds:schemaRefs>
</ds:datastoreItem>
</file>

<file path=customXml/itemProps2.xml><?xml version="1.0" encoding="utf-8"?>
<ds:datastoreItem xmlns:ds="http://schemas.openxmlformats.org/officeDocument/2006/customXml" ds:itemID="{23B90E2C-86FB-44C2-860E-81251B21ECA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7D953F2-ECAB-494C-BD29-FA83B3927353}">
  <ds:schemaRefs>
    <ds:schemaRef ds:uri="http://schemas.openxmlformats.org/officeDocument/2006/bibliography"/>
  </ds:schemaRefs>
</ds:datastoreItem>
</file>

<file path=customXml/itemProps4.xml><?xml version="1.0" encoding="utf-8"?>
<ds:datastoreItem xmlns:ds="http://schemas.openxmlformats.org/officeDocument/2006/customXml" ds:itemID="{9A4DFC47-EA59-42D1-A76A-21EAFA637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15</Pages>
  <Words>2707</Words>
  <Characters>14620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UniSystems S.M.S.A.</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Nikas Konstantinos</dc:creator>
  <cp:keywords/>
  <dc:description/>
  <cp:lastModifiedBy>Nikas Konstantinos</cp:lastModifiedBy>
  <cp:revision>72</cp:revision>
  <dcterms:created xsi:type="dcterms:W3CDTF">2023-10-17T11:52:00Z</dcterms:created>
  <dcterms:modified xsi:type="dcterms:W3CDTF">2023-10-19T11:35:00Z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8d3c1f-739d-4b15-82f9-3af0fe19718a_Enabled">
    <vt:lpwstr>true</vt:lpwstr>
  </property>
  <property fmtid="{D5CDD505-2E9C-101B-9397-08002B2CF9AE}" pid="3" name="MSIP_Label_3b8d3c1f-739d-4b15-82f9-3af0fe19718a_SetDate">
    <vt:lpwstr>2022-06-29T10:29:05Z</vt:lpwstr>
  </property>
  <property fmtid="{D5CDD505-2E9C-101B-9397-08002B2CF9AE}" pid="4" name="MSIP_Label_3b8d3c1f-739d-4b15-82f9-3af0fe19718a_Method">
    <vt:lpwstr>Standard</vt:lpwstr>
  </property>
  <property fmtid="{D5CDD505-2E9C-101B-9397-08002B2CF9AE}" pid="5" name="MSIP_Label_3b8d3c1f-739d-4b15-82f9-3af0fe19718a_Name">
    <vt:lpwstr>3b8d3c1f-739d-4b15-82f9-3af0fe19718a</vt:lpwstr>
  </property>
  <property fmtid="{D5CDD505-2E9C-101B-9397-08002B2CF9AE}" pid="6" name="MSIP_Label_3b8d3c1f-739d-4b15-82f9-3af0fe19718a_SiteId">
    <vt:lpwstr>c80515ef-93c1-429d-87e1-d66eb567b009</vt:lpwstr>
  </property>
  <property fmtid="{D5CDD505-2E9C-101B-9397-08002B2CF9AE}" pid="7" name="MSIP_Label_3b8d3c1f-739d-4b15-82f9-3af0fe19718a_ActionId">
    <vt:lpwstr>d957913e-84d5-48ce-aa44-a426ff9f1827</vt:lpwstr>
  </property>
  <property fmtid="{D5CDD505-2E9C-101B-9397-08002B2CF9AE}" pid="8" name="MSIP_Label_3b8d3c1f-739d-4b15-82f9-3af0fe19718a_ContentBits">
    <vt:lpwstr>0</vt:lpwstr>
  </property>
  <property fmtid="{D5CDD505-2E9C-101B-9397-08002B2CF9AE}" pid="9" name="ContentTypeId">
    <vt:lpwstr>0x010100477E255D41722A4582EA82B9B62836C7</vt:lpwstr>
  </property>
</Properties>
</file>